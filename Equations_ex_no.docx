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81061" w14:textId="77777777" w:rsidR="00C072A8" w:rsidRDefault="00C072A8">
      <w:pPr>
        <w:pStyle w:val="MemoHead"/>
      </w:pPr>
      <w:r>
        <w:t>Memorandum</w:t>
      </w:r>
    </w:p>
    <w:p w14:paraId="17B92751" w14:textId="77777777" w:rsidR="00C072A8" w:rsidRDefault="00C072A8">
      <w:pPr>
        <w:pStyle w:val="MemoHead"/>
        <w:rPr>
          <w:rStyle w:val="MemoHeadText"/>
          <w:b w:val="0"/>
        </w:rPr>
      </w:pPr>
      <w:r>
        <w:tab/>
        <w:t>To:</w:t>
      </w:r>
      <w:r>
        <w:rPr>
          <w:rStyle w:val="MemoHeadText"/>
          <w:b w:val="0"/>
        </w:rPr>
        <w:tab/>
      </w:r>
      <w:r w:rsidR="00606DDF">
        <w:rPr>
          <w:rStyle w:val="MemoHeadText"/>
          <w:b w:val="0"/>
        </w:rPr>
        <w:t>Roland Nord</w:t>
      </w:r>
    </w:p>
    <w:p w14:paraId="35260C3E" w14:textId="6A7F1CCF" w:rsidR="00C072A8" w:rsidRDefault="00C072A8">
      <w:pPr>
        <w:pStyle w:val="MemoHead"/>
        <w:rPr>
          <w:rStyle w:val="MemoHeadText"/>
          <w:b w:val="0"/>
        </w:rPr>
      </w:pPr>
      <w:r>
        <w:tab/>
        <w:t>From:</w:t>
      </w:r>
      <w:r w:rsidR="00BD2978">
        <w:rPr>
          <w:rStyle w:val="MemoHeadText"/>
          <w:b w:val="0"/>
        </w:rPr>
        <w:tab/>
      </w:r>
      <w:r w:rsidR="00CC6A44">
        <w:rPr>
          <w:rStyle w:val="MemoHeadText"/>
          <w:b w:val="0"/>
        </w:rPr>
        <w:t>Naheem Olaniyan</w:t>
      </w:r>
      <w:r w:rsidR="00FB2BBA">
        <w:rPr>
          <w:rStyle w:val="MemoHeadText"/>
          <w:b w:val="0"/>
        </w:rPr>
        <w:t xml:space="preserve"> </w:t>
      </w:r>
      <w:r w:rsidR="002F0162">
        <w:rPr>
          <w:rStyle w:val="MemoHeadText"/>
          <w:b w:val="0"/>
        </w:rPr>
        <w:t>(</w:t>
      </w:r>
      <w:proofErr w:type="spellStart"/>
      <w:r w:rsidR="002F0162">
        <w:rPr>
          <w:rStyle w:val="MemoHeadText"/>
          <w:b w:val="0"/>
        </w:rPr>
        <w:t>Eng</w:t>
      </w:r>
      <w:proofErr w:type="spellEnd"/>
      <w:r w:rsidR="002F0162">
        <w:rPr>
          <w:rStyle w:val="MemoHeadText"/>
          <w:b w:val="0"/>
        </w:rPr>
        <w:t xml:space="preserve"> 4/575)</w:t>
      </w:r>
    </w:p>
    <w:p w14:paraId="0FB07ABF" w14:textId="23E412BF" w:rsidR="00C072A8" w:rsidRDefault="00C072A8">
      <w:pPr>
        <w:pStyle w:val="MemoHead"/>
        <w:rPr>
          <w:rStyle w:val="MemoHeadText"/>
          <w:b w:val="0"/>
        </w:rPr>
      </w:pPr>
      <w:r>
        <w:tab/>
        <w:t>Date:</w:t>
      </w:r>
      <w:r>
        <w:rPr>
          <w:rStyle w:val="MemoHeadText"/>
          <w:b w:val="0"/>
        </w:rPr>
        <w:tab/>
      </w:r>
      <w:r w:rsidR="00877F3C">
        <w:rPr>
          <w:rStyle w:val="MemoHeadText"/>
          <w:b w:val="0"/>
        </w:rPr>
        <w:fldChar w:fldCharType="begin"/>
      </w:r>
      <w:r>
        <w:rPr>
          <w:rStyle w:val="MemoHeadText"/>
          <w:b w:val="0"/>
        </w:rPr>
        <w:instrText xml:space="preserve"> TIME \@ "MMMM d, yyyy" </w:instrText>
      </w:r>
      <w:r w:rsidR="00877F3C">
        <w:rPr>
          <w:rStyle w:val="MemoHeadText"/>
          <w:b w:val="0"/>
        </w:rPr>
        <w:fldChar w:fldCharType="separate"/>
      </w:r>
      <w:r w:rsidR="003C54FC">
        <w:rPr>
          <w:rStyle w:val="MemoHeadText"/>
          <w:b w:val="0"/>
          <w:noProof/>
        </w:rPr>
        <w:t>April 3, 2019</w:t>
      </w:r>
      <w:r w:rsidR="00877F3C">
        <w:rPr>
          <w:rStyle w:val="MemoHeadText"/>
          <w:b w:val="0"/>
        </w:rPr>
        <w:fldChar w:fldCharType="end"/>
      </w:r>
    </w:p>
    <w:p w14:paraId="0061AB29" w14:textId="4377B277" w:rsidR="00C072A8" w:rsidRPr="00B65627" w:rsidRDefault="00C072A8" w:rsidP="00F76ECD">
      <w:pPr>
        <w:pStyle w:val="MemoHead"/>
        <w:rPr>
          <w:rStyle w:val="MemoHeadText"/>
          <w:b w:val="0"/>
        </w:rPr>
      </w:pPr>
      <w:r>
        <w:tab/>
        <w:t>Re:</w:t>
      </w:r>
      <w:r>
        <w:rPr>
          <w:rStyle w:val="MemoHeadText"/>
          <w:b w:val="0"/>
        </w:rPr>
        <w:tab/>
      </w:r>
      <w:r w:rsidR="00BD2978">
        <w:rPr>
          <w:rStyle w:val="MemoHeadText"/>
          <w:b w:val="0"/>
        </w:rPr>
        <w:t>Equations (Equations</w:t>
      </w:r>
      <w:r w:rsidR="00A20909">
        <w:rPr>
          <w:rStyle w:val="MemoHeadText"/>
          <w:b w:val="0"/>
        </w:rPr>
        <w:t>_ex</w:t>
      </w:r>
      <w:r w:rsidR="00BD2978">
        <w:rPr>
          <w:rStyle w:val="MemoHeadText"/>
          <w:b w:val="0"/>
        </w:rPr>
        <w:t>_</w:t>
      </w:r>
      <w:r w:rsidR="00CC6A44">
        <w:rPr>
          <w:rStyle w:val="MemoHeadText"/>
          <w:b w:val="0"/>
        </w:rPr>
        <w:t>no</w:t>
      </w:r>
      <w:r w:rsidR="00D91BC4">
        <w:rPr>
          <w:rStyle w:val="MemoHeadText"/>
          <w:b w:val="0"/>
        </w:rPr>
        <w:t>.doc</w:t>
      </w:r>
      <w:r w:rsidR="001831F2">
        <w:rPr>
          <w:rStyle w:val="MemoHeadText"/>
          <w:b w:val="0"/>
        </w:rPr>
        <w:t>x</w:t>
      </w:r>
      <w:r w:rsidR="00D91BC4">
        <w:rPr>
          <w:rStyle w:val="MemoHeadText"/>
          <w:b w:val="0"/>
        </w:rPr>
        <w:t>)</w:t>
      </w:r>
    </w:p>
    <w:p w14:paraId="3A33E636" w14:textId="171C3A89" w:rsidR="001831F2" w:rsidRDefault="001831F2" w:rsidP="00F17335">
      <w:pPr>
        <w:pStyle w:val="Memotext1stparagraph"/>
      </w:pPr>
      <w:r>
        <w:t>The following</w:t>
      </w:r>
      <w:r w:rsidR="003E451F">
        <w:t xml:space="preserve"> headings and </w:t>
      </w:r>
      <w:r>
        <w:t>text ha</w:t>
      </w:r>
      <w:r w:rsidR="008307D5">
        <w:t>ve</w:t>
      </w:r>
      <w:r>
        <w:t xml:space="preserve"> been ta</w:t>
      </w:r>
      <w:r w:rsidR="00F17335">
        <w:t xml:space="preserve">ken from Peter </w:t>
      </w:r>
      <w:proofErr w:type="spellStart"/>
      <w:r w:rsidR="00F17335">
        <w:t>Alfeld’s</w:t>
      </w:r>
      <w:proofErr w:type="spellEnd"/>
      <w:r w:rsidR="00F17335">
        <w:t xml:space="preserve"> webpage</w:t>
      </w:r>
      <w:r>
        <w:t xml:space="preserve"> “</w:t>
      </w:r>
      <w:hyperlink r:id="rId7" w:history="1">
        <w:r w:rsidRPr="00F17335">
          <w:rPr>
            <w:rStyle w:val="Hyperlink"/>
          </w:rPr>
          <w:t>Famous Equations and Inequalities</w:t>
        </w:r>
      </w:hyperlink>
      <w:r w:rsidR="00F17335">
        <w:t>.”</w:t>
      </w:r>
      <w:r w:rsidR="00F17335">
        <w:rPr>
          <w:rStyle w:val="FootnoteReference"/>
        </w:rPr>
        <w:footnoteReference w:id="1"/>
      </w:r>
      <w:r w:rsidR="00F17335">
        <w:t xml:space="preserve"> Copyedit the document using comments and track changes.</w:t>
      </w:r>
    </w:p>
    <w:p w14:paraId="74137B55" w14:textId="77777777" w:rsidR="001E47C1" w:rsidRDefault="001E47C1" w:rsidP="001831F2">
      <w:pPr>
        <w:pStyle w:val="Heading1"/>
      </w:pPr>
      <w:r>
        <w:t>Mathematics</w:t>
      </w:r>
    </w:p>
    <w:p w14:paraId="2A6F644A" w14:textId="77777777" w:rsidR="00D91BC4" w:rsidRPr="00D91BC4" w:rsidRDefault="001831F2" w:rsidP="001E47C1">
      <w:pPr>
        <w:pStyle w:val="Heading2"/>
      </w:pPr>
      <w:r>
        <w:t>Mathematical Constants</w:t>
      </w:r>
      <w:r w:rsidR="00D91BC4" w:rsidRPr="00D91BC4">
        <w:t xml:space="preserve"> </w:t>
      </w:r>
    </w:p>
    <w:p w14:paraId="0E6740D4" w14:textId="77777777" w:rsidR="00D91BC4" w:rsidRPr="00741B75" w:rsidRDefault="00D91BC4" w:rsidP="001831F2">
      <w:pPr>
        <w:pStyle w:val="Memotext"/>
        <w:rPr>
          <w:rStyle w:val="Emphasis"/>
          <w:i w:val="0"/>
        </w:rPr>
      </w:pPr>
      <w:r w:rsidRPr="00D91BC4">
        <w:t xml:space="preserve">This beautiful equation connects three major constants of mathematics, Euler's Number </w:t>
      </w:r>
      <w:r w:rsidRPr="001E47C1">
        <w:rPr>
          <w:rStyle w:val="Emphasis"/>
        </w:rPr>
        <w:t>e</w:t>
      </w:r>
      <w:r w:rsidRPr="00D91BC4">
        <w:t xml:space="preserve">, the ratio of the circumference of a circle to its diameter, </w:t>
      </w:r>
      <w:r w:rsidRPr="001E47C1">
        <w:rPr>
          <w:rStyle w:val="Emphasis"/>
        </w:rPr>
        <w:t>pi</w:t>
      </w:r>
      <w:r w:rsidRPr="00D91BC4">
        <w:t xml:space="preserve">, and the square root of </w:t>
      </w:r>
      <w:r w:rsidRPr="001E47C1">
        <w:rPr>
          <w:rStyle w:val="Emphasis"/>
        </w:rPr>
        <w:t>-1</w:t>
      </w:r>
      <w:r w:rsidR="001831F2">
        <w:t xml:space="preserve">, </w:t>
      </w:r>
      <w:r w:rsidRPr="00D91BC4">
        <w:t xml:space="preserve">i.e., </w:t>
      </w:r>
      <w:proofErr w:type="spellStart"/>
      <w:r w:rsidRPr="001E47C1">
        <w:rPr>
          <w:rStyle w:val="Emphasis"/>
        </w:rPr>
        <w:t>i</w:t>
      </w:r>
      <w:proofErr w:type="spellEnd"/>
      <w:r w:rsidRPr="001E47C1">
        <w:rPr>
          <w:rStyle w:val="Emphasis"/>
        </w:rPr>
        <w:t>.</w:t>
      </w:r>
      <w:r w:rsidR="00741B75" w:rsidRPr="00741B75">
        <w:t xml:space="preserve"> </w:t>
      </w:r>
    </w:p>
    <w:p w14:paraId="2A2EC59B" w14:textId="27646A75" w:rsidR="001831F2" w:rsidRPr="00D91BC4" w:rsidRDefault="00175AEC" w:rsidP="001831F2">
      <w:pPr>
        <w:pStyle w:val="Memotextequation"/>
      </w:pPr>
      <m:oMathPara>
        <m:oMath>
          <m:sSup>
            <m:sSupPr>
              <m:ctrlPr>
                <w:rPr>
                  <w:rFonts w:ascii="Cambria Math" w:hAnsi="Cambria Math"/>
                  <w:i/>
                </w:rPr>
              </m:ctrlPr>
            </m:sSupPr>
            <m:e>
              <m:r>
                <w:rPr>
                  <w:rFonts w:ascii="Cambria Math" w:hAnsi="Cambria Math"/>
                </w:rPr>
                <m:t>e</m:t>
              </m:r>
            </m:e>
            <m:sup>
              <m:r>
                <w:rPr>
                  <w:rFonts w:ascii="Cambria Math" w:hAnsi="Cambria Math"/>
                </w:rPr>
                <m:t>iπ</m:t>
              </m:r>
            </m:sup>
          </m:sSup>
          <m:r>
            <w:rPr>
              <w:rFonts w:ascii="Cambria Math" w:hAnsi="Cambria Math"/>
            </w:rPr>
            <m:t>=-1</m:t>
          </m:r>
        </m:oMath>
      </m:oMathPara>
    </w:p>
    <w:p w14:paraId="5F5F94D0" w14:textId="77777777" w:rsidR="00D91BC4" w:rsidRPr="00D91BC4" w:rsidRDefault="00D91BC4" w:rsidP="001E47C1">
      <w:pPr>
        <w:pStyle w:val="Heading2"/>
      </w:pPr>
      <w:r w:rsidRPr="00D91BC4">
        <w:t xml:space="preserve">The definition of Pi </w:t>
      </w:r>
    </w:p>
    <w:p w14:paraId="70DCD0AB" w14:textId="77777777" w:rsidR="00D91BC4" w:rsidRDefault="00D91BC4" w:rsidP="001E47C1">
      <w:pPr>
        <w:pStyle w:val="Memotext"/>
      </w:pPr>
      <w:r w:rsidRPr="00D91BC4">
        <w:t xml:space="preserve">Pi is defined to be the ratio of the circumference </w:t>
      </w:r>
      <w:r w:rsidRPr="001E47C1">
        <w:rPr>
          <w:rStyle w:val="Emphasis"/>
        </w:rPr>
        <w:t>c</w:t>
      </w:r>
      <w:r w:rsidRPr="00D91BC4">
        <w:t xml:space="preserve"> of any circle divided by its diameter, </w:t>
      </w:r>
      <w:r w:rsidRPr="001E47C1">
        <w:rPr>
          <w:rStyle w:val="Emphasis"/>
        </w:rPr>
        <w:t>d</w:t>
      </w:r>
      <w:r w:rsidRPr="00D91BC4">
        <w:t xml:space="preserve">. Most people when asked will tell you that </w:t>
      </w:r>
      <w:r w:rsidRPr="001E47C1">
        <w:rPr>
          <w:rStyle w:val="Emphasis"/>
        </w:rPr>
        <w:t>pi=3.14...</w:t>
      </w:r>
      <w:r w:rsidRPr="00D91BC4">
        <w:t xml:space="preserve">, but that's just an accident. You can see </w:t>
      </w:r>
      <w:hyperlink r:id="rId8" w:history="1">
        <w:r w:rsidRPr="00D91BC4">
          <w:rPr>
            <w:color w:val="0000FF"/>
            <w:u w:val="single"/>
          </w:rPr>
          <w:t xml:space="preserve">pi to 10,000 digits right here </w:t>
        </w:r>
      </w:hyperlink>
      <w:r w:rsidRPr="00D91BC4">
        <w:t xml:space="preserve">if you like, but that expression completely obscures the definition. </w:t>
      </w:r>
    </w:p>
    <w:p w14:paraId="623E198B" w14:textId="474B0DA1" w:rsidR="001E47C1" w:rsidRPr="00D91BC4" w:rsidRDefault="002125F1" w:rsidP="001E47C1">
      <w:pPr>
        <w:pStyle w:val="Memotextequation"/>
      </w:pPr>
      <m:oMathPara>
        <m:oMath>
          <m:r>
            <w:rPr>
              <w:rFonts w:ascii="Cambria Math" w:hAnsi="Cambria Math"/>
            </w:rPr>
            <m:t>π=</m:t>
          </m:r>
          <m:f>
            <m:fPr>
              <m:type m:val="skw"/>
              <m:ctrlPr>
                <w:rPr>
                  <w:rFonts w:ascii="Cambria Math" w:hAnsi="Cambria Math"/>
                  <w:i/>
                </w:rPr>
              </m:ctrlPr>
            </m:fPr>
            <m:num>
              <m:r>
                <w:rPr>
                  <w:rFonts w:ascii="Cambria Math" w:hAnsi="Cambria Math"/>
                </w:rPr>
                <m:t>c</m:t>
              </m:r>
            </m:num>
            <m:den>
              <m:r>
                <w:rPr>
                  <w:rFonts w:ascii="Cambria Math" w:hAnsi="Cambria Math"/>
                </w:rPr>
                <m:t>d</m:t>
              </m:r>
            </m:den>
          </m:f>
        </m:oMath>
      </m:oMathPara>
    </w:p>
    <w:p w14:paraId="0366D938" w14:textId="77777777" w:rsidR="00D91BC4" w:rsidRPr="00D91BC4" w:rsidRDefault="00D91BC4" w:rsidP="001E47C1">
      <w:pPr>
        <w:pStyle w:val="Heading2"/>
      </w:pPr>
      <w:r w:rsidRPr="00D91BC4">
        <w:t xml:space="preserve">The definition of </w:t>
      </w:r>
      <w:r w:rsidRPr="00D91BC4">
        <w:rPr>
          <w:i/>
          <w:iCs/>
        </w:rPr>
        <w:t>e</w:t>
      </w:r>
      <w:r w:rsidRPr="00D91BC4">
        <w:t xml:space="preserve"> </w:t>
      </w:r>
    </w:p>
    <w:p w14:paraId="1BA7E627" w14:textId="77777777" w:rsidR="00D91BC4" w:rsidRDefault="00D91BC4" w:rsidP="001E47C1">
      <w:pPr>
        <w:pStyle w:val="Memotext"/>
      </w:pPr>
      <w:r w:rsidRPr="00D91BC4">
        <w:t xml:space="preserve">One way of defining Euler's number </w:t>
      </w:r>
      <w:r w:rsidRPr="001E47C1">
        <w:rPr>
          <w:rStyle w:val="Emphasis"/>
        </w:rPr>
        <w:t>e</w:t>
      </w:r>
      <w:r w:rsidRPr="00D91BC4">
        <w:t xml:space="preserve"> is by this formula. It can be interpreted as saying that if you collect 100 percent interest annually and compound continuously then you multiply your capital </w:t>
      </w:r>
      <w:r w:rsidRPr="000150D8">
        <w:rPr>
          <w:noProof/>
        </w:rPr>
        <w:t xml:space="preserve">with </w:t>
      </w:r>
      <w:r w:rsidRPr="000150D8">
        <w:rPr>
          <w:rStyle w:val="Emphasis"/>
          <w:noProof/>
        </w:rPr>
        <w:t>e</w:t>
      </w:r>
      <w:r w:rsidRPr="00D91BC4">
        <w:t xml:space="preserve"> every year. </w:t>
      </w:r>
    </w:p>
    <w:p w14:paraId="13353179" w14:textId="77777777" w:rsidR="001E47C1" w:rsidRPr="00D91BC4" w:rsidRDefault="00175AEC" w:rsidP="001E47C1">
      <w:pPr>
        <w:pStyle w:val="Memotextequatio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7AB7B77C" w14:textId="77777777" w:rsidR="00D91BC4" w:rsidRPr="00D91BC4" w:rsidRDefault="00D91BC4" w:rsidP="001E47C1">
      <w:pPr>
        <w:pStyle w:val="Heading2"/>
      </w:pPr>
      <w:r w:rsidRPr="00D91BC4">
        <w:t xml:space="preserve">A differential equation </w:t>
      </w:r>
    </w:p>
    <w:p w14:paraId="750709A7" w14:textId="428FB5AE" w:rsidR="00D91BC4" w:rsidRDefault="00D91BC4" w:rsidP="001E47C1">
      <w:pPr>
        <w:pStyle w:val="Memotext"/>
      </w:pPr>
      <w:r w:rsidRPr="00D91BC4">
        <w:t xml:space="preserve">A more mathematical definition of </w:t>
      </w:r>
      <w:r w:rsidRPr="001E47C1">
        <w:rPr>
          <w:rStyle w:val="Emphasis"/>
        </w:rPr>
        <w:t>e</w:t>
      </w:r>
      <w:r w:rsidRPr="00D91BC4">
        <w:t xml:space="preserve"> is obtained by asking which function </w:t>
      </w:r>
      <w:proofErr w:type="spellStart"/>
      <w:r w:rsidRPr="001E47C1">
        <w:rPr>
          <w:rStyle w:val="Emphasis"/>
        </w:rPr>
        <w:t>f</w:t>
      </w:r>
      <w:proofErr w:type="spellEnd"/>
      <w:r w:rsidRPr="00D91BC4">
        <w:t xml:space="preserve"> equals its own derivative. The answer to that question is </w:t>
      </w:r>
      <w:r w:rsidRPr="001E47C1">
        <w:rPr>
          <w:rStyle w:val="Emphasis"/>
        </w:rPr>
        <w:t>f(x) = e</w:t>
      </w:r>
      <w:r w:rsidRPr="00D91BC4">
        <w:rPr>
          <w:i/>
          <w:iCs/>
          <w:vertAlign w:val="superscript"/>
        </w:rPr>
        <w:t>x</w:t>
      </w:r>
      <w:r w:rsidRPr="00D91BC4">
        <w:t xml:space="preserve">. If that approach is </w:t>
      </w:r>
      <w:del w:id="0" w:author="Naheem olaniyan" w:date="2019-04-03T13:38:00Z">
        <w:r w:rsidRPr="000150D8" w:rsidDel="003C54FC">
          <w:rPr>
            <w:noProof/>
          </w:rPr>
          <w:lastRenderedPageBreak/>
          <w:delText>chosen</w:delText>
        </w:r>
      </w:del>
      <w:ins w:id="1" w:author="Naheem olaniyan" w:date="2019-04-03T13:38:00Z">
        <w:r w:rsidR="003C54FC" w:rsidRPr="000150D8">
          <w:rPr>
            <w:noProof/>
          </w:rPr>
          <w:t>chosen</w:t>
        </w:r>
        <w:r w:rsidR="003C54FC" w:rsidRPr="00D91BC4">
          <w:t>,</w:t>
        </w:r>
      </w:ins>
      <w:r w:rsidRPr="00D91BC4">
        <w:t xml:space="preserve"> the statement in the previous equation becomes a Theorem. Again, you can see </w:t>
      </w:r>
      <w:hyperlink r:id="rId9" w:history="1">
        <w:r w:rsidRPr="00D91BC4">
          <w:rPr>
            <w:i/>
            <w:iCs/>
            <w:color w:val="0000FF"/>
            <w:u w:val="single"/>
          </w:rPr>
          <w:t>e</w:t>
        </w:r>
        <w:r w:rsidRPr="00D91BC4">
          <w:rPr>
            <w:color w:val="0000FF"/>
            <w:u w:val="single"/>
          </w:rPr>
          <w:t xml:space="preserve"> to 10,000 digits. </w:t>
        </w:r>
      </w:hyperlink>
    </w:p>
    <w:p w14:paraId="2A0A4461" w14:textId="77777777" w:rsidR="001E47C1" w:rsidRPr="00D91BC4" w:rsidRDefault="00175AEC" w:rsidP="001E47C1">
      <w:pPr>
        <w:pStyle w:val="Memotextequation"/>
      </w:pPr>
      <m:oMathPara>
        <m:oMath>
          <m:f>
            <m:fPr>
              <m:ctrlPr>
                <w:rPr>
                  <w:rFonts w:ascii="Cambria Math" w:hAnsi="Cambria Math"/>
                  <w:i/>
                </w:rPr>
              </m:ctrlPr>
            </m:fPr>
            <m:num>
              <m:r>
                <w:rPr>
                  <w:rFonts w:ascii="Cambria Math" w:hAnsi="Cambria Math"/>
                </w:rPr>
                <m:t>d</m:t>
              </m:r>
            </m:num>
            <m:den>
              <m:r>
                <w:rPr>
                  <w:rFonts w:ascii="Cambria Math" w:hAnsi="Cambria Math"/>
                </w:rPr>
                <m:t>dx</m:t>
              </m:r>
            </m:den>
          </m:f>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66EE08B0" w14:textId="77777777" w:rsidR="00D91BC4" w:rsidRPr="00D91BC4" w:rsidRDefault="00D91BC4" w:rsidP="001E47C1">
      <w:pPr>
        <w:pStyle w:val="Heading2"/>
      </w:pPr>
      <w:r w:rsidRPr="00D91BC4">
        <w:t xml:space="preserve">The Pythagorean Theorem </w:t>
      </w:r>
    </w:p>
    <w:p w14:paraId="54D044C4" w14:textId="389AD5BB" w:rsidR="00D91BC4" w:rsidRDefault="00D91BC4" w:rsidP="001E47C1">
      <w:pPr>
        <w:pStyle w:val="Memotext"/>
      </w:pPr>
      <w:r w:rsidRPr="00D91BC4">
        <w:t xml:space="preserve">If </w:t>
      </w:r>
      <w:r w:rsidRPr="001E47C1">
        <w:rPr>
          <w:rStyle w:val="Emphasis"/>
        </w:rPr>
        <w:t>a</w:t>
      </w:r>
      <w:r w:rsidRPr="00D91BC4">
        <w:t xml:space="preserve"> and </w:t>
      </w:r>
      <w:r w:rsidRPr="001E47C1">
        <w:rPr>
          <w:rStyle w:val="Emphasis"/>
        </w:rPr>
        <w:t>b</w:t>
      </w:r>
      <w:r w:rsidRPr="00D91BC4">
        <w:t xml:space="preserve"> are the lengths of the two short sides of a right triangle and </w:t>
      </w:r>
      <w:r w:rsidRPr="001E47C1">
        <w:rPr>
          <w:rStyle w:val="Emphasis"/>
        </w:rPr>
        <w:t>c</w:t>
      </w:r>
      <w:r w:rsidRPr="00D91BC4">
        <w:t xml:space="preserve"> is its long </w:t>
      </w:r>
      <w:del w:id="2" w:author="Naheem olaniyan" w:date="2019-04-03T13:40:00Z">
        <w:r w:rsidRPr="000150D8" w:rsidDel="003C54FC">
          <w:rPr>
            <w:noProof/>
          </w:rPr>
          <w:delText>side</w:delText>
        </w:r>
      </w:del>
      <w:ins w:id="3" w:author="Naheem olaniyan" w:date="2019-04-03T13:40:00Z">
        <w:r w:rsidR="003C54FC" w:rsidRPr="000150D8">
          <w:rPr>
            <w:noProof/>
          </w:rPr>
          <w:t>side</w:t>
        </w:r>
        <w:r w:rsidR="003C54FC" w:rsidRPr="00D91BC4">
          <w:t>,</w:t>
        </w:r>
      </w:ins>
      <w:r w:rsidRPr="00D91BC4">
        <w:t xml:space="preserve"> then this formula holds. Conversely, if the formula holds then a triangle whose sides have length </w:t>
      </w:r>
      <w:r w:rsidRPr="001E47C1">
        <w:rPr>
          <w:rStyle w:val="Emphasis"/>
        </w:rPr>
        <w:t xml:space="preserve">a, </w:t>
      </w:r>
      <w:r w:rsidRPr="000150D8">
        <w:rPr>
          <w:rStyle w:val="Emphasis"/>
          <w:noProof/>
        </w:rPr>
        <w:t>b</w:t>
      </w:r>
      <w:r w:rsidRPr="000150D8">
        <w:rPr>
          <w:noProof/>
        </w:rPr>
        <w:t xml:space="preserve"> and</w:t>
      </w:r>
      <w:r w:rsidRPr="00D91BC4">
        <w:t xml:space="preserve"> </w:t>
      </w:r>
      <w:r w:rsidRPr="001E47C1">
        <w:rPr>
          <w:rStyle w:val="Emphasis"/>
        </w:rPr>
        <w:t>c</w:t>
      </w:r>
      <w:r w:rsidRPr="00D91BC4">
        <w:t xml:space="preserve"> is a right triangle. This formula is about 2,350 years old and due to </w:t>
      </w:r>
      <w:r w:rsidRPr="001E47C1">
        <w:rPr>
          <w:rStyle w:val="Emphasis"/>
        </w:rPr>
        <w:t>Pythagoras of Samos.</w:t>
      </w:r>
      <w:r w:rsidRPr="00D91BC4">
        <w:t xml:space="preserve"> It is used all over mathematics. The Greek thought of the Theorem not algebraically as it is presented here, but geometrically with the square numbers being represented as squares attached to the edges of the triangle. </w:t>
      </w:r>
    </w:p>
    <w:p w14:paraId="54EB0492" w14:textId="77777777" w:rsidR="001E47C1" w:rsidRPr="00D91BC4" w:rsidRDefault="00175AEC" w:rsidP="001E47C1">
      <w:pPr>
        <w:pStyle w:val="Memotextequation"/>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71B280F" w14:textId="77777777" w:rsidR="00D91BC4" w:rsidRPr="00D91BC4" w:rsidRDefault="00D91BC4" w:rsidP="001E47C1">
      <w:pPr>
        <w:pStyle w:val="Heading2"/>
      </w:pPr>
      <w:r w:rsidRPr="00D91BC4">
        <w:t xml:space="preserve">The Fundamental Theorem of Calculus </w:t>
      </w:r>
    </w:p>
    <w:p w14:paraId="47DCAB2E" w14:textId="77777777" w:rsidR="00D91BC4" w:rsidRDefault="00D91BC4" w:rsidP="001E47C1">
      <w:pPr>
        <w:pStyle w:val="Memotext"/>
      </w:pPr>
      <w:r w:rsidRPr="00D91BC4">
        <w:t>This formula expresses the fact that differentiation and integration are inverse operations of each other.</w:t>
      </w:r>
    </w:p>
    <w:p w14:paraId="779FD47B" w14:textId="77777777" w:rsidR="001E47C1" w:rsidRPr="00D91BC4" w:rsidRDefault="00175AEC" w:rsidP="001E47C1">
      <w:pPr>
        <w:pStyle w:val="Memotextequation"/>
      </w:pPr>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=f(x)</m:t>
          </m:r>
        </m:oMath>
      </m:oMathPara>
    </w:p>
    <w:p w14:paraId="49A76B8B" w14:textId="77777777" w:rsidR="00D91BC4" w:rsidRPr="00D91BC4" w:rsidRDefault="00D91BC4" w:rsidP="001E47C1">
      <w:pPr>
        <w:pStyle w:val="Heading2"/>
      </w:pPr>
      <w:r w:rsidRPr="00D91BC4">
        <w:t xml:space="preserve">Taylor Series </w:t>
      </w:r>
    </w:p>
    <w:p w14:paraId="36D58CE3" w14:textId="77777777" w:rsidR="00D91BC4" w:rsidRDefault="00D91BC4" w:rsidP="001E47C1">
      <w:pPr>
        <w:pStyle w:val="Memotext"/>
      </w:pPr>
      <w:r w:rsidRPr="00D91BC4">
        <w:t>This formula shows how to express an analytic function in terms of its derivatives.</w:t>
      </w:r>
    </w:p>
    <w:p w14:paraId="398AAEB1" w14:textId="5CDCC0BD" w:rsidR="001E47C1" w:rsidRPr="00D91BC4" w:rsidRDefault="004516C9" w:rsidP="001E47C1">
      <w:pPr>
        <w:pStyle w:val="Memotextequatio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(o)</m:t>
                  </m:r>
                </m:num>
                <m:den>
                  <m:r>
                    <w:rPr>
                      <w:rFonts w:ascii="Cambria Math" w:hAnsi="Cambria Math"/>
                    </w:rPr>
                    <m:t>i!</m:t>
                  </m:r>
                </m:den>
              </m:f>
            </m:e>
          </m:nary>
          <m:sSup>
            <m:sSupPr>
              <m:ctrlPr>
                <w:rPr>
                  <w:rFonts w:ascii="Cambria Math" w:hAnsi="Cambria Math"/>
                  <w:i/>
                </w:rPr>
              </m:ctrlPr>
            </m:sSupPr>
            <m:e>
              <m:r>
                <w:rPr>
                  <w:rFonts w:ascii="Cambria Math" w:hAnsi="Cambria Math"/>
                </w:rPr>
                <m:t>x</m:t>
              </m:r>
            </m:e>
            <m:sup>
              <m:r>
                <w:rPr>
                  <w:rFonts w:ascii="Cambria Math" w:hAnsi="Cambria Math"/>
                </w:rPr>
                <m:t>i</m:t>
              </m:r>
            </m:sup>
          </m:sSup>
        </m:oMath>
      </m:oMathPara>
    </w:p>
    <w:p w14:paraId="185C880E" w14:textId="77777777" w:rsidR="00D91BC4" w:rsidRPr="00D91BC4" w:rsidRDefault="00D91BC4" w:rsidP="001E47C1">
      <w:pPr>
        <w:pStyle w:val="Heading2"/>
      </w:pPr>
      <w:r w:rsidRPr="00D91BC4">
        <w:t xml:space="preserve">Eigenvalue Problems </w:t>
      </w:r>
    </w:p>
    <w:p w14:paraId="30DC4D11" w14:textId="2021F8BE" w:rsidR="00D91BC4" w:rsidRDefault="00D91BC4" w:rsidP="001E47C1">
      <w:pPr>
        <w:pStyle w:val="Memotext"/>
      </w:pPr>
      <w:r w:rsidRPr="00D91BC4">
        <w:t xml:space="preserve">In this equation, </w:t>
      </w:r>
      <w:r w:rsidRPr="001E47C1">
        <w:rPr>
          <w:rStyle w:val="Emphasis"/>
        </w:rPr>
        <w:t>A</w:t>
      </w:r>
      <w:r w:rsidRPr="00D91BC4">
        <w:t xml:space="preserve"> is a square matrix (often a very large one), </w:t>
      </w:r>
      <w:r w:rsidRPr="001E47C1">
        <w:rPr>
          <w:rStyle w:val="Emphasis"/>
        </w:rPr>
        <w:t>x</w:t>
      </w:r>
      <w:r w:rsidRPr="00D91BC4">
        <w:t xml:space="preserve"> is an unknown vector, and </w:t>
      </w:r>
      <w:r w:rsidRPr="001E47C1">
        <w:rPr>
          <w:rStyle w:val="Emphasis"/>
        </w:rPr>
        <w:t>lambda</w:t>
      </w:r>
      <w:r w:rsidRPr="00D91BC4">
        <w:t xml:space="preserve"> is an unknown real or complex number. Many physical problems lead to equations like this. </w:t>
      </w:r>
      <w:r w:rsidRPr="003C54FC">
        <w:rPr>
          <w:noProof/>
        </w:rPr>
        <w:t>Usually</w:t>
      </w:r>
      <w:ins w:id="4" w:author="Naheem olaniyan" w:date="2019-04-03T13:32:00Z">
        <w:r w:rsidR="003C54FC">
          <w:rPr>
            <w:noProof/>
          </w:rPr>
          <w:t>,</w:t>
        </w:r>
      </w:ins>
      <w:r w:rsidRPr="00D91BC4">
        <w:t xml:space="preserve"> the numbers </w:t>
      </w:r>
      <w:r w:rsidRPr="001E47C1">
        <w:rPr>
          <w:rStyle w:val="Emphasis"/>
        </w:rPr>
        <w:t>lambda</w:t>
      </w:r>
      <w:r w:rsidRPr="00D91BC4">
        <w:t xml:space="preserve"> that </w:t>
      </w:r>
      <w:del w:id="5" w:author="Naheem olaniyan" w:date="2019-04-03T13:32:00Z">
        <w:r w:rsidRPr="000150D8" w:rsidDel="003C54FC">
          <w:rPr>
            <w:noProof/>
          </w:rPr>
          <w:delText>satisf</w:delText>
        </w:r>
      </w:del>
      <w:del w:id="6" w:author="Naheem olaniyan" w:date="2019-04-03T13:31:00Z">
        <w:r w:rsidRPr="000150D8" w:rsidDel="003C54FC">
          <w:rPr>
            <w:noProof/>
          </w:rPr>
          <w:delText>y</w:delText>
        </w:r>
      </w:del>
      <w:ins w:id="7" w:author="Naheem olaniyan" w:date="2019-04-03T13:34:00Z">
        <w:r w:rsidR="003C54FC">
          <w:rPr>
            <w:noProof/>
          </w:rPr>
          <w:t xml:space="preserve"> </w:t>
        </w:r>
      </w:ins>
      <w:ins w:id="8" w:author="Naheem olaniyan" w:date="2019-04-03T13:32:00Z">
        <w:r w:rsidR="003C54FC" w:rsidRPr="003C54FC">
          <w:rPr>
            <w:noProof/>
          </w:rPr>
          <w:t>satisfies</w:t>
        </w:r>
      </w:ins>
      <w:r w:rsidRPr="00D91BC4">
        <w:t xml:space="preserve"> the equation are significant to the dynamic behavior of the physical system, i.e., the behavior as time goes on. </w:t>
      </w:r>
    </w:p>
    <w:p w14:paraId="0E853FB3" w14:textId="77777777" w:rsidR="001E47C1" w:rsidRPr="00D91BC4" w:rsidRDefault="002940C6" w:rsidP="001E47C1">
      <w:pPr>
        <w:pStyle w:val="Memotextequation"/>
      </w:pPr>
      <m:oMathPara>
        <m:oMath>
          <m:r>
            <w:rPr>
              <w:rFonts w:ascii="Cambria Math" w:hAnsi="Cambria Math"/>
            </w:rPr>
            <m:t>Ax=λx</m:t>
          </m:r>
        </m:oMath>
      </m:oMathPara>
    </w:p>
    <w:p w14:paraId="28E9642F" w14:textId="77777777" w:rsidR="00D91BC4" w:rsidRPr="00D91BC4" w:rsidRDefault="00D91BC4" w:rsidP="001E47C1">
      <w:pPr>
        <w:pStyle w:val="Heading2"/>
      </w:pPr>
      <w:r w:rsidRPr="00D91BC4">
        <w:t xml:space="preserve">Linear Systems </w:t>
      </w:r>
    </w:p>
    <w:p w14:paraId="1CB534B8" w14:textId="0009F6C6" w:rsidR="00D91BC4" w:rsidRDefault="00D91BC4" w:rsidP="001E47C1">
      <w:pPr>
        <w:pStyle w:val="Memotext"/>
      </w:pPr>
      <w:r w:rsidRPr="00D91BC4">
        <w:t xml:space="preserve">In this </w:t>
      </w:r>
      <w:r w:rsidRPr="003C54FC">
        <w:rPr>
          <w:noProof/>
        </w:rPr>
        <w:t>equation</w:t>
      </w:r>
      <w:ins w:id="9" w:author="Naheem olaniyan" w:date="2019-04-03T13:32:00Z">
        <w:r w:rsidR="003C54FC">
          <w:rPr>
            <w:noProof/>
          </w:rPr>
          <w:t>,</w:t>
        </w:r>
      </w:ins>
      <w:r w:rsidRPr="00D91BC4">
        <w:t xml:space="preserve"> </w:t>
      </w:r>
      <w:r w:rsidRPr="001E47C1">
        <w:rPr>
          <w:rStyle w:val="Emphasis"/>
        </w:rPr>
        <w:t>A</w:t>
      </w:r>
      <w:r w:rsidRPr="00D91BC4">
        <w:t xml:space="preserve"> and </w:t>
      </w:r>
      <w:r w:rsidRPr="001E47C1">
        <w:rPr>
          <w:rStyle w:val="Emphasis"/>
        </w:rPr>
        <w:t>x</w:t>
      </w:r>
      <w:r w:rsidRPr="00D91BC4">
        <w:t xml:space="preserve"> are as before and </w:t>
      </w:r>
      <w:r w:rsidRPr="001E47C1">
        <w:rPr>
          <w:rStyle w:val="Emphasis"/>
        </w:rPr>
        <w:t>b</w:t>
      </w:r>
      <w:r w:rsidRPr="00D91BC4">
        <w:t xml:space="preserve"> is a known vector. The equation also describes many physical systems and the solution </w:t>
      </w:r>
      <w:r w:rsidRPr="001E47C1">
        <w:rPr>
          <w:rStyle w:val="Emphasis"/>
        </w:rPr>
        <w:t>x</w:t>
      </w:r>
      <w:r w:rsidRPr="00D91BC4">
        <w:t xml:space="preserve"> often describes a physical situation either at one point in time or for all time. </w:t>
      </w:r>
    </w:p>
    <w:p w14:paraId="6EB441EB" w14:textId="3950B4EE" w:rsidR="001E47C1" w:rsidRPr="00D91BC4" w:rsidRDefault="002940C6" w:rsidP="001E47C1">
      <w:pPr>
        <w:pStyle w:val="Memotextequation"/>
      </w:pPr>
      <m:oMathPara>
        <m:oMath>
          <m:r>
            <w:rPr>
              <w:rFonts w:ascii="Cambria Math" w:hAnsi="Cambria Math"/>
            </w:rPr>
            <m:t>Ax=</m:t>
          </m:r>
          <m:r>
            <m:rPr>
              <m:sty m:val="p"/>
            </m:rPr>
            <w:rPr>
              <w:rFonts w:ascii="Cambria Math" w:hAnsi="Cambria Math"/>
            </w:rPr>
            <m:t>b</m:t>
          </m:r>
        </m:oMath>
      </m:oMathPara>
    </w:p>
    <w:p w14:paraId="1451D4BA" w14:textId="77777777" w:rsidR="00D91BC4" w:rsidRPr="00D91BC4" w:rsidRDefault="00D91BC4" w:rsidP="001E47C1">
      <w:pPr>
        <w:pStyle w:val="Heading2"/>
      </w:pPr>
      <w:r w:rsidRPr="00D91BC4">
        <w:lastRenderedPageBreak/>
        <w:t xml:space="preserve">A Variational Principle </w:t>
      </w:r>
    </w:p>
    <w:p w14:paraId="225A9CE5" w14:textId="26751349" w:rsidR="00D91BC4" w:rsidRDefault="00D91BC4" w:rsidP="001E47C1">
      <w:pPr>
        <w:pStyle w:val="Memotext"/>
      </w:pPr>
      <w:r w:rsidRPr="00D91BC4">
        <w:t xml:space="preserve">Nature likes to minimize things (like energy) and this equation describes one </w:t>
      </w:r>
      <w:del w:id="10" w:author="Naheem olaniyan" w:date="2019-04-03T13:39:00Z">
        <w:r w:rsidRPr="00D91BC4" w:rsidDel="003C54FC">
          <w:delText xml:space="preserve">particular </w:delText>
        </w:r>
        <w:r w:rsidRPr="000150D8" w:rsidDel="003C54FC">
          <w:rPr>
            <w:noProof/>
          </w:rPr>
          <w:delText>minimization</w:delText>
        </w:r>
      </w:del>
      <w:ins w:id="11" w:author="Naheem olaniyan" w:date="2019-04-03T13:39:00Z">
        <w:r w:rsidR="003C54FC" w:rsidRPr="000150D8">
          <w:rPr>
            <w:noProof/>
          </w:rPr>
          <w:t>minimization</w:t>
        </w:r>
      </w:ins>
      <w:r w:rsidRPr="00D91BC4">
        <w:t xml:space="preserve"> problem. Given a function </w:t>
      </w:r>
      <w:r w:rsidRPr="003C54FC">
        <w:rPr>
          <w:rStyle w:val="Emphasis"/>
          <w:noProof/>
        </w:rPr>
        <w:t>F</w:t>
      </w:r>
      <w:ins w:id="12" w:author="Naheem olaniyan" w:date="2019-04-03T13:34:00Z">
        <w:r w:rsidR="003C54FC" w:rsidRPr="003C54FC">
          <w:rPr>
            <w:rStyle w:val="Emphasis"/>
            <w:noProof/>
          </w:rPr>
          <w:t>,</w:t>
        </w:r>
      </w:ins>
      <w:r w:rsidRPr="00D91BC4">
        <w:t xml:space="preserve"> one wants to find a function </w:t>
      </w:r>
      <w:r w:rsidRPr="001E47C1">
        <w:rPr>
          <w:rStyle w:val="Emphasis"/>
        </w:rPr>
        <w:t>u=u(x)</w:t>
      </w:r>
      <w:r w:rsidRPr="00D91BC4">
        <w:t xml:space="preserve"> such that the integral is as small as possible. </w:t>
      </w:r>
    </w:p>
    <w:p w14:paraId="0941AEF3" w14:textId="5AB0119D" w:rsidR="001E47C1" w:rsidRPr="00D91BC4" w:rsidRDefault="00175AEC" w:rsidP="001E47C1">
      <w:pPr>
        <w:pStyle w:val="Memotextequation"/>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 xml:space="preserve">u, </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 x</m:t>
                  </m:r>
                </m:e>
              </m:d>
              <m:r>
                <w:rPr>
                  <w:rFonts w:ascii="Cambria Math" w:hAnsi="Cambria Math"/>
                </w:rPr>
                <m:t>dx</m:t>
              </m:r>
              <w:bookmarkStart w:id="13" w:name="_GoBack"/>
              <w:bookmarkEnd w:id="13"/>
              <m:r>
                <w:rPr>
                  <w:rFonts w:ascii="Cambria Math" w:hAnsi="Cambria Math"/>
                </w:rPr>
                <m:t>=min</m:t>
              </m:r>
            </m:e>
          </m:nary>
        </m:oMath>
      </m:oMathPara>
    </w:p>
    <w:p w14:paraId="37E144C5" w14:textId="77777777" w:rsidR="00D91BC4" w:rsidRPr="00D91BC4" w:rsidRDefault="00D91BC4" w:rsidP="001E47C1">
      <w:pPr>
        <w:pStyle w:val="Heading2"/>
      </w:pPr>
      <w:r w:rsidRPr="00D91BC4">
        <w:t xml:space="preserve">The Mandelbrot Set </w:t>
      </w:r>
    </w:p>
    <w:p w14:paraId="5817FEA6" w14:textId="42A2EC7A" w:rsidR="00D91BC4" w:rsidRDefault="00175AEC" w:rsidP="001E47C1">
      <w:pPr>
        <w:pStyle w:val="Memotext"/>
      </w:pPr>
      <w:hyperlink r:id="rId10" w:history="1"/>
      <w:r w:rsidR="00D91BC4" w:rsidRPr="00D91BC4">
        <w:t>The Mandelbrot Set is an extrem</w:t>
      </w:r>
      <w:r w:rsidR="001E47C1">
        <w:t>e</w:t>
      </w:r>
      <w:r w:rsidR="00D91BC4" w:rsidRPr="00D91BC4">
        <w:t xml:space="preserve">ly complex object that shows </w:t>
      </w:r>
      <w:ins w:id="14" w:author="Naheem olaniyan" w:date="2019-04-03T13:32:00Z">
        <w:r w:rsidR="003C54FC">
          <w:t xml:space="preserve">a </w:t>
        </w:r>
      </w:ins>
      <w:r w:rsidR="00D91BC4" w:rsidRPr="003C54FC">
        <w:rPr>
          <w:noProof/>
        </w:rPr>
        <w:t>new</w:t>
      </w:r>
      <w:r w:rsidR="00D91BC4" w:rsidRPr="00D91BC4">
        <w:t xml:space="preserve"> structure at </w:t>
      </w:r>
      <w:r w:rsidR="00D91BC4" w:rsidRPr="001E47C1">
        <w:rPr>
          <w:rStyle w:val="Strong"/>
        </w:rPr>
        <w:t>all</w:t>
      </w:r>
      <w:r w:rsidR="00D91BC4" w:rsidRPr="00D91BC4">
        <w:t xml:space="preserve"> magnifications. It is the set of complex numbers </w:t>
      </w:r>
      <w:r w:rsidR="00D91BC4" w:rsidRPr="001E47C1">
        <w:rPr>
          <w:rStyle w:val="Emphasis"/>
        </w:rPr>
        <w:t>c</w:t>
      </w:r>
      <w:r w:rsidR="00D91BC4" w:rsidRPr="00D91BC4">
        <w:t xml:space="preserve"> for which the iteration indicated nearby remains bounded. Click on the equation to see a page that has lots of pictures and that offers and documents a Java applet you can use to explore the Mandelbrot set yourself. </w:t>
      </w:r>
    </w:p>
    <w:p w14:paraId="2B911247" w14:textId="77777777" w:rsidR="001E47C1" w:rsidRPr="00D91BC4" w:rsidRDefault="00175AEC" w:rsidP="001E47C1">
      <w:pPr>
        <w:pStyle w:val="Memotextequation"/>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=c,          </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2</m:t>
              </m:r>
            </m:sup>
          </m:sSubSup>
          <m:r>
            <w:rPr>
              <w:rFonts w:ascii="Cambria Math" w:hAnsi="Cambria Math"/>
            </w:rPr>
            <m:t>+c</m:t>
          </m:r>
        </m:oMath>
      </m:oMathPara>
    </w:p>
    <w:p w14:paraId="7776FDD0" w14:textId="77777777" w:rsidR="00D91BC4" w:rsidRPr="00D91BC4" w:rsidRDefault="00D91BC4" w:rsidP="001E47C1">
      <w:pPr>
        <w:pStyle w:val="Heading2"/>
      </w:pPr>
      <w:r w:rsidRPr="00D91BC4">
        <w:t xml:space="preserve">Loan Payments </w:t>
      </w:r>
    </w:p>
    <w:p w14:paraId="2AF41477" w14:textId="1F8C223D" w:rsidR="00D91BC4" w:rsidRDefault="00D91BC4" w:rsidP="001E47C1">
      <w:pPr>
        <w:pStyle w:val="Memotext"/>
      </w:pPr>
      <w:r w:rsidRPr="00D91BC4">
        <w:t xml:space="preserve">This is arguably the most important equation of the bunch. If you borrow an </w:t>
      </w:r>
      <w:del w:id="15" w:author="Naheem olaniyan" w:date="2019-04-03T13:39:00Z">
        <w:r w:rsidRPr="00D91BC4" w:rsidDel="003C54FC">
          <w:delText xml:space="preserve">amount </w:delText>
        </w:r>
        <w:r w:rsidRPr="001E47C1" w:rsidDel="003C54FC">
          <w:rPr>
            <w:rStyle w:val="Emphasis"/>
          </w:rPr>
          <w:delText>L</w:delText>
        </w:r>
        <w:r w:rsidRPr="00D91BC4" w:rsidDel="003C54FC">
          <w:delText xml:space="preserve"> </w:delText>
        </w:r>
        <w:r w:rsidRPr="000150D8" w:rsidDel="003C54FC">
          <w:rPr>
            <w:noProof/>
          </w:rPr>
          <w:delText>dollars</w:delText>
        </w:r>
      </w:del>
      <w:ins w:id="16" w:author="Naheem olaniyan" w:date="2019-04-03T13:50:00Z">
        <w:r w:rsidR="000150D8" w:rsidRPr="000150D8">
          <w:rPr>
            <w:noProof/>
            <w:rPrChange w:id="17" w:author="Naheem olaniyan" w:date="2019-04-03T13:50:00Z">
              <w:rPr>
                <w:noProof/>
                <w:u w:val="thick" w:color="F23452"/>
                <w:shd w:val="clear" w:color="auto" w:fill="FDE1E5"/>
              </w:rPr>
            </w:rPrChange>
          </w:rPr>
          <w:t xml:space="preserve"> </w:t>
        </w:r>
      </w:ins>
      <w:ins w:id="18" w:author="Naheem olaniyan" w:date="2019-04-03T13:39:00Z">
        <w:r w:rsidR="003C54FC" w:rsidRPr="000150D8">
          <w:rPr>
            <w:noProof/>
          </w:rPr>
          <w:t>amount</w:t>
        </w:r>
        <w:r w:rsidR="003C54FC" w:rsidRPr="00D91BC4">
          <w:t xml:space="preserve"> </w:t>
        </w:r>
        <w:r w:rsidR="003C54FC" w:rsidRPr="001E47C1">
          <w:rPr>
            <w:rStyle w:val="Emphasis"/>
          </w:rPr>
          <w:t>L</w:t>
        </w:r>
        <w:r w:rsidR="003C54FC" w:rsidRPr="00D91BC4">
          <w:t xml:space="preserve"> dollar</w:t>
        </w:r>
      </w:ins>
      <w:r w:rsidRPr="00D91BC4">
        <w:t xml:space="preserve"> and pay it back over </w:t>
      </w:r>
      <w:r w:rsidRPr="001E47C1">
        <w:rPr>
          <w:rStyle w:val="Emphasis"/>
        </w:rPr>
        <w:t>N</w:t>
      </w:r>
      <w:r w:rsidRPr="00D91BC4">
        <w:t xml:space="preserve"> months at an annual interest rate of </w:t>
      </w:r>
      <w:r w:rsidRPr="001E47C1">
        <w:rPr>
          <w:rStyle w:val="Emphasis"/>
        </w:rPr>
        <w:t>p</w:t>
      </w:r>
      <w:r w:rsidRPr="00D91BC4">
        <w:t xml:space="preserve"> percent your monthly payment will be </w:t>
      </w:r>
      <w:r w:rsidRPr="001E47C1">
        <w:rPr>
          <w:rStyle w:val="Emphasis"/>
        </w:rPr>
        <w:t>m</w:t>
      </w:r>
      <w:r w:rsidRPr="00D91BC4">
        <w:t xml:space="preserve"> dollars. </w:t>
      </w:r>
    </w:p>
    <w:p w14:paraId="70C1F577" w14:textId="4116A7CB" w:rsidR="001E47C1" w:rsidRPr="00D91BC4" w:rsidRDefault="00E47023" w:rsidP="001E47C1">
      <w:pPr>
        <w:pStyle w:val="Memotextequation"/>
      </w:pPr>
      <m:oMathPara>
        <m:oMath>
          <m:r>
            <w:rPr>
              <w:rFonts w:ascii="Cambria Math" w:hAnsi="Cambria Math"/>
            </w:rPr>
            <m:t>m$=</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m:rPr>
                          <m:sty m:val="p"/>
                        </m:rPr>
                        <w:rPr>
                          <w:rFonts w:ascii="Cambria Math" w:hAnsi="Cambria Math"/>
                        </w:rPr>
                        <m:t>p</m:t>
                      </m:r>
                    </m:num>
                    <m:den>
                      <m:r>
                        <w:rPr>
                          <w:rFonts w:ascii="Cambria Math" w:hAnsi="Cambria Math"/>
                        </w:rPr>
                        <m:t>1200</m:t>
                      </m:r>
                    </m:den>
                  </m:f>
                </m:e>
              </m:d>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p</m:t>
                          </m:r>
                        </m:num>
                        <m:den>
                          <m:r>
                            <w:rPr>
                              <w:rFonts w:ascii="Cambria Math" w:hAnsi="Cambria Math"/>
                            </w:rPr>
                            <m:t>1200</m:t>
                          </m:r>
                        </m:den>
                      </m:f>
                    </m:e>
                  </m:d>
                </m:e>
                <m:sup>
                  <m:r>
                    <w:rPr>
                      <w:rFonts w:ascii="Cambria Math" w:hAnsi="Cambria Math"/>
                    </w:rPr>
                    <m:t>N</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p</m:t>
                          </m:r>
                        </m:num>
                        <m:den>
                          <m:r>
                            <w:rPr>
                              <w:rFonts w:ascii="Cambria Math" w:hAnsi="Cambria Math"/>
                            </w:rPr>
                            <m:t>1200</m:t>
                          </m:r>
                        </m:den>
                      </m:f>
                    </m:e>
                  </m:d>
                </m:e>
                <m:sup>
                  <m:r>
                    <w:rPr>
                      <w:rFonts w:ascii="Cambria Math" w:hAnsi="Cambria Math"/>
                    </w:rPr>
                    <m:t>N</m:t>
                  </m:r>
                </m:sup>
              </m:sSup>
              <m:r>
                <w:rPr>
                  <w:rFonts w:ascii="Cambria Math" w:hAnsi="Cambria Math"/>
                </w:rPr>
                <m:t>-1</m:t>
              </m:r>
            </m:den>
          </m:f>
          <m:r>
            <w:rPr>
              <w:rFonts w:ascii="Cambria Math" w:hAnsi="Cambria Math"/>
            </w:rPr>
            <m:t>L</m:t>
          </m:r>
        </m:oMath>
      </m:oMathPara>
    </w:p>
    <w:p w14:paraId="5BF2C712" w14:textId="77777777" w:rsidR="00D91BC4" w:rsidRPr="00D91BC4" w:rsidRDefault="00D91BC4" w:rsidP="001E47C1">
      <w:pPr>
        <w:pStyle w:val="Heading2"/>
      </w:pPr>
      <w:r w:rsidRPr="00D91BC4">
        <w:t xml:space="preserve">The Triangle Inequality </w:t>
      </w:r>
    </w:p>
    <w:p w14:paraId="0BCBECA9" w14:textId="4E5C087B" w:rsidR="00D91BC4" w:rsidRDefault="00D91BC4" w:rsidP="001E47C1">
      <w:pPr>
        <w:pStyle w:val="Memotext"/>
      </w:pPr>
      <w:r w:rsidRPr="00D91BC4">
        <w:t xml:space="preserve">Let </w:t>
      </w:r>
      <w:r w:rsidRPr="001E47C1">
        <w:rPr>
          <w:rStyle w:val="Emphasis"/>
        </w:rPr>
        <w:t>x</w:t>
      </w:r>
      <w:r w:rsidRPr="00D91BC4">
        <w:t xml:space="preserve"> and </w:t>
      </w:r>
      <w:r w:rsidRPr="001E47C1">
        <w:rPr>
          <w:rStyle w:val="Emphasis"/>
        </w:rPr>
        <w:t>y</w:t>
      </w:r>
      <w:r w:rsidRPr="00D91BC4">
        <w:t xml:space="preserve"> be vectors that form two sides of a triangle whose third side is </w:t>
      </w:r>
      <w:proofErr w:type="spellStart"/>
      <w:r w:rsidRPr="001E47C1">
        <w:rPr>
          <w:rStyle w:val="Emphasis"/>
        </w:rPr>
        <w:t>x+y</w:t>
      </w:r>
      <w:proofErr w:type="spellEnd"/>
      <w:r w:rsidRPr="00D91BC4">
        <w:t>. The expression ||</w:t>
      </w:r>
      <w:r w:rsidRPr="001E47C1">
        <w:rPr>
          <w:rStyle w:val="Emphasis"/>
        </w:rPr>
        <w:t>x</w:t>
      </w:r>
      <w:r w:rsidRPr="00D91BC4">
        <w:t xml:space="preserve">|| denotes the length of a vector </w:t>
      </w:r>
      <w:r w:rsidRPr="001E47C1">
        <w:rPr>
          <w:rStyle w:val="Emphasis"/>
        </w:rPr>
        <w:t>x</w:t>
      </w:r>
      <w:r w:rsidRPr="00D91BC4">
        <w:t xml:space="preserve">. (It's more generally called a </w:t>
      </w:r>
      <w:r w:rsidRPr="001E47C1">
        <w:rPr>
          <w:rStyle w:val="Emphasis"/>
        </w:rPr>
        <w:t>norm</w:t>
      </w:r>
      <w:r w:rsidRPr="00D91BC4">
        <w:t xml:space="preserve"> in mathematics.) The triangle inequality expresses the fact that the sum of the lengths of any two sides of a triangle cannot be less than the length of the third side. It is used ubiquitously throughout mathematics. As an </w:t>
      </w:r>
      <w:r w:rsidRPr="003C54FC">
        <w:rPr>
          <w:noProof/>
        </w:rPr>
        <w:t>exercise</w:t>
      </w:r>
      <w:ins w:id="19" w:author="Naheem olaniyan" w:date="2019-04-03T13:33:00Z">
        <w:r w:rsidR="003C54FC">
          <w:rPr>
            <w:noProof/>
          </w:rPr>
          <w:t>,</w:t>
        </w:r>
      </w:ins>
      <w:r w:rsidRPr="00D91BC4">
        <w:t xml:space="preserve"> you may want to prove the </w:t>
      </w:r>
    </w:p>
    <w:p w14:paraId="2942D12F" w14:textId="234F6CCD" w:rsidR="001E47C1" w:rsidRPr="00295AE7" w:rsidRDefault="00175AEC" w:rsidP="001E47C1">
      <w:pPr>
        <w:pStyle w:val="Memotextequation"/>
      </w:pPr>
      <m:oMathPara>
        <m:oMath>
          <m:d>
            <m:dPr>
              <m:begChr m:val="‖"/>
              <m:endChr m:val="‖"/>
              <m:ctrlPr>
                <w:rPr>
                  <w:rFonts w:ascii="Cambria Math" w:hAnsi="Cambria Math"/>
                  <w:i/>
                </w:rPr>
              </m:ctrlPr>
            </m:dPr>
            <m:e>
              <m:r>
                <w:rPr>
                  <w:rFonts w:ascii="Cambria Math" w:hAnsi="Cambria Math"/>
                </w:rPr>
                <m:t>x+y</m:t>
              </m:r>
            </m:e>
          </m:d>
          <m:r>
            <w:rPr>
              <w:rFonts w:ascii="Cambria Math" w:hAnsi="Cambria Math"/>
            </w:rPr>
            <m:t>&lt;</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oMath>
      </m:oMathPara>
    </w:p>
    <w:p w14:paraId="035FBDFD" w14:textId="77777777" w:rsidR="00D91BC4" w:rsidRPr="00D91BC4" w:rsidRDefault="00D91BC4" w:rsidP="001E47C1">
      <w:pPr>
        <w:pStyle w:val="Heading2"/>
      </w:pPr>
      <w:r w:rsidRPr="00D91BC4">
        <w:t xml:space="preserve">Reverse Triangle Inequality </w:t>
      </w:r>
    </w:p>
    <w:p w14:paraId="0B083215" w14:textId="13E8151A" w:rsidR="00D91BC4" w:rsidRDefault="00D91BC4" w:rsidP="001E47C1">
      <w:pPr>
        <w:pStyle w:val="Memotext"/>
      </w:pPr>
      <w:r w:rsidRPr="00D91BC4">
        <w:t xml:space="preserve">You can do it! The main use of the reverse triangle inequality is to provide a challenging exercise to students. The argument is very short and </w:t>
      </w:r>
      <w:del w:id="20" w:author="Naheem olaniyan" w:date="2019-04-03T13:39:00Z">
        <w:r w:rsidRPr="000150D8" w:rsidDel="003C54FC">
          <w:rPr>
            <w:noProof/>
          </w:rPr>
          <w:delText>simple</w:delText>
        </w:r>
      </w:del>
      <w:ins w:id="21" w:author="Naheem olaniyan" w:date="2019-04-03T13:51:00Z">
        <w:r w:rsidR="000150D8" w:rsidRPr="000150D8">
          <w:rPr>
            <w:noProof/>
          </w:rPr>
          <w:t xml:space="preserve"> simple</w:t>
        </w:r>
      </w:ins>
      <w:ins w:id="22" w:author="Naheem olaniyan" w:date="2019-04-03T13:39:00Z">
        <w:r w:rsidR="003C54FC" w:rsidRPr="00D91BC4">
          <w:t>,</w:t>
        </w:r>
      </w:ins>
      <w:r w:rsidRPr="00D91BC4">
        <w:t xml:space="preserve"> but you </w:t>
      </w:r>
      <w:proofErr w:type="gramStart"/>
      <w:r w:rsidRPr="00D91BC4">
        <w:t>have to</w:t>
      </w:r>
      <w:proofErr w:type="gramEnd"/>
      <w:r w:rsidRPr="00D91BC4">
        <w:t xml:space="preserve"> think of it. I once had a graduate student who said he spent a total of 20 hours finding a </w:t>
      </w:r>
      <w:r w:rsidRPr="000150D8">
        <w:rPr>
          <w:noProof/>
        </w:rPr>
        <w:t>four</w:t>
      </w:r>
      <w:ins w:id="23" w:author="Naheem olaniyan" w:date="2019-04-03T13:50:00Z">
        <w:r w:rsidR="000150D8" w:rsidRPr="000150D8">
          <w:rPr>
            <w:noProof/>
          </w:rPr>
          <w:t>-</w:t>
        </w:r>
      </w:ins>
      <w:del w:id="24" w:author="Naheem olaniyan" w:date="2019-04-03T13:33:00Z">
        <w:r w:rsidRPr="000150D8" w:rsidDel="003C54FC">
          <w:rPr>
            <w:noProof/>
          </w:rPr>
          <w:delText xml:space="preserve"> </w:delText>
        </w:r>
      </w:del>
      <w:r w:rsidRPr="002C63E0">
        <w:rPr>
          <w:noProof/>
        </w:rPr>
        <w:t>line</w:t>
      </w:r>
      <w:r w:rsidRPr="00D91BC4">
        <w:t xml:space="preserve"> proof, but, he said, "it made me feel </w:t>
      </w:r>
      <w:r w:rsidRPr="001E47C1">
        <w:rPr>
          <w:rStyle w:val="Strong"/>
        </w:rPr>
        <w:t>really good!</w:t>
      </w:r>
      <w:r w:rsidRPr="00D91BC4">
        <w:t xml:space="preserve">". Mail me your proof if you like. It may spoil your fun, but if you can't resist the temptation </w:t>
      </w:r>
      <w:hyperlink r:id="rId11" w:history="1">
        <w:r w:rsidRPr="00D91BC4">
          <w:rPr>
            <w:color w:val="0000FF"/>
            <w:u w:val="single"/>
          </w:rPr>
          <w:t xml:space="preserve">a proof </w:t>
        </w:r>
      </w:hyperlink>
      <w:r w:rsidRPr="00D91BC4">
        <w:t xml:space="preserve">is just a click away. </w:t>
      </w:r>
    </w:p>
    <w:p w14:paraId="547618AF" w14:textId="77777777" w:rsidR="001E47C1" w:rsidRPr="00D91BC4" w:rsidRDefault="00175AEC" w:rsidP="001E47C1">
      <w:pPr>
        <w:pStyle w:val="Memotextequation"/>
      </w:pPr>
      <m:oMathPara>
        <m:oMath>
          <m:d>
            <m:dPr>
              <m:begChr m:val="‖"/>
              <m:endChr m:val="‖"/>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d>
        </m:oMath>
      </m:oMathPara>
    </w:p>
    <w:p w14:paraId="519DCF3C" w14:textId="77777777" w:rsidR="00D91BC4" w:rsidRPr="00D91BC4" w:rsidRDefault="00D91BC4" w:rsidP="001E47C1">
      <w:pPr>
        <w:pStyle w:val="Heading2"/>
      </w:pPr>
      <w:r w:rsidRPr="00D91BC4">
        <w:t xml:space="preserve">Cantor's Theorem. </w:t>
      </w:r>
    </w:p>
    <w:p w14:paraId="2E240C96" w14:textId="3B329000" w:rsidR="00D91BC4" w:rsidRDefault="00D91BC4" w:rsidP="001E47C1">
      <w:pPr>
        <w:pStyle w:val="Memotext"/>
      </w:pPr>
      <w:r w:rsidRPr="00D91BC4">
        <w:t xml:space="preserve">Let </w:t>
      </w:r>
      <w:proofErr w:type="spellStart"/>
      <w:r w:rsidRPr="001E47C1">
        <w:rPr>
          <w:rStyle w:val="Emphasis"/>
        </w:rPr>
        <w:t>S</w:t>
      </w:r>
      <w:proofErr w:type="spellEnd"/>
      <w:r w:rsidRPr="00D91BC4">
        <w:t xml:space="preserve"> be a </w:t>
      </w:r>
      <w:del w:id="25" w:author="Naheem olaniyan" w:date="2019-04-03T13:40:00Z">
        <w:r w:rsidRPr="00D91BC4" w:rsidDel="003C54FC">
          <w:delText xml:space="preserve">set, </w:delText>
        </w:r>
        <w:r w:rsidRPr="000150D8" w:rsidDel="003C54FC">
          <w:rPr>
            <w:noProof/>
          </w:rPr>
          <w:delText>and</w:delText>
        </w:r>
      </w:del>
      <w:ins w:id="26" w:author="Naheem olaniyan" w:date="2019-04-03T13:40:00Z">
        <w:r w:rsidR="003C54FC" w:rsidRPr="000150D8">
          <w:rPr>
            <w:noProof/>
          </w:rPr>
          <w:t>set</w:t>
        </w:r>
        <w:r w:rsidR="003C54FC" w:rsidRPr="00D91BC4">
          <w:t xml:space="preserve"> and</w:t>
        </w:r>
      </w:ins>
      <w:r w:rsidRPr="00D91BC4">
        <w:t xml:space="preserve"> let |</w:t>
      </w:r>
      <w:r w:rsidRPr="001E47C1">
        <w:rPr>
          <w:rStyle w:val="Emphasis"/>
        </w:rPr>
        <w:t>S</w:t>
      </w:r>
      <w:r w:rsidRPr="00D91BC4">
        <w:t xml:space="preserve">| denote its cardinality. If </w:t>
      </w:r>
      <w:r w:rsidRPr="001E47C1">
        <w:rPr>
          <w:rStyle w:val="Emphasis"/>
        </w:rPr>
        <w:t>S</w:t>
      </w:r>
      <w:r w:rsidRPr="00D91BC4">
        <w:t xml:space="preserve"> is a finite set then its cardinality is the number of elements in it, and things are not very interesting. But the </w:t>
      </w:r>
      <w:r w:rsidRPr="00D91BC4">
        <w:lastRenderedPageBreak/>
        <w:t xml:space="preserve">concept of cardinality makes sense also for infinite sets. That story makes </w:t>
      </w:r>
      <w:hyperlink r:id="rId12" w:history="1">
        <w:r w:rsidRPr="00D91BC4">
          <w:rPr>
            <w:color w:val="0000FF"/>
            <w:u w:val="single"/>
          </w:rPr>
          <w:t>a fascinating webpage.</w:t>
        </w:r>
      </w:hyperlink>
      <w:r w:rsidRPr="00D91BC4">
        <w:t xml:space="preserve"> The power set of a set is the set of its subsets. It is easy to see that for finite sets </w:t>
      </w:r>
      <w:r w:rsidRPr="001E47C1">
        <w:rPr>
          <w:rStyle w:val="Emphasis"/>
        </w:rPr>
        <w:t>S</w:t>
      </w:r>
      <w:r w:rsidRPr="00D91BC4">
        <w:t xml:space="preserve"> the cardinality of the power set equals </w:t>
      </w:r>
      <w:r w:rsidRPr="001E47C1">
        <w:rPr>
          <w:rStyle w:val="Emphasis"/>
        </w:rPr>
        <w:t>2</w:t>
      </w:r>
      <w:r w:rsidRPr="00D91BC4">
        <w:rPr>
          <w:i/>
          <w:iCs/>
          <w:vertAlign w:val="superscript"/>
        </w:rPr>
        <w:t>|S|</w:t>
      </w:r>
      <w:r w:rsidRPr="00D91BC4">
        <w:t xml:space="preserve">. </w:t>
      </w:r>
      <w:del w:id="27" w:author="Naheem olaniyan" w:date="2019-04-03T13:39:00Z">
        <w:r w:rsidRPr="00D91BC4" w:rsidDel="003C54FC">
          <w:delText>Thus</w:delText>
        </w:r>
      </w:del>
      <w:ins w:id="28" w:author="Naheem olaniyan" w:date="2019-04-03T13:39:00Z">
        <w:r w:rsidR="003C54FC" w:rsidRPr="00D91BC4">
          <w:t>Thus,</w:t>
        </w:r>
      </w:ins>
      <w:r w:rsidRPr="00D91BC4">
        <w:t xml:space="preserve"> we </w:t>
      </w:r>
      <w:r w:rsidRPr="001E47C1">
        <w:rPr>
          <w:rStyle w:val="Emphasis"/>
        </w:rPr>
        <w:t>denote</w:t>
      </w:r>
      <w:r w:rsidRPr="00D91BC4">
        <w:t xml:space="preserve"> by </w:t>
      </w:r>
      <w:r w:rsidRPr="001E47C1">
        <w:rPr>
          <w:rStyle w:val="Emphasis"/>
        </w:rPr>
        <w:t>2</w:t>
      </w:r>
      <w:r w:rsidRPr="00D91BC4">
        <w:rPr>
          <w:i/>
          <w:iCs/>
          <w:vertAlign w:val="superscript"/>
        </w:rPr>
        <w:t>|S|</w:t>
      </w:r>
      <w:r w:rsidRPr="00D91BC4">
        <w:t xml:space="preserve"> the cardinality of the power set even for </w:t>
      </w:r>
      <w:r w:rsidRPr="001E47C1">
        <w:rPr>
          <w:rStyle w:val="Emphasis"/>
        </w:rPr>
        <w:t>infinite</w:t>
      </w:r>
      <w:r w:rsidRPr="00D91BC4">
        <w:t xml:space="preserve"> sets </w:t>
      </w:r>
      <w:r w:rsidRPr="001E47C1">
        <w:rPr>
          <w:rStyle w:val="Emphasis"/>
        </w:rPr>
        <w:t>S</w:t>
      </w:r>
      <w:r w:rsidRPr="00D91BC4">
        <w:t xml:space="preserve">. Cantor's Theorem states that the cardinality of the power set of a set </w:t>
      </w:r>
      <w:r w:rsidRPr="001E47C1">
        <w:rPr>
          <w:rStyle w:val="Emphasis"/>
        </w:rPr>
        <w:t>S</w:t>
      </w:r>
      <w:r w:rsidRPr="00D91BC4">
        <w:t xml:space="preserve"> always exceeds the cardinality of </w:t>
      </w:r>
      <w:r w:rsidRPr="001E47C1">
        <w:rPr>
          <w:rStyle w:val="Emphasis"/>
        </w:rPr>
        <w:t>S</w:t>
      </w:r>
      <w:r w:rsidRPr="00D91BC4">
        <w:t xml:space="preserve"> itself. That's obvious for finite sets but far from trivial for infinite sets. You are invited to look at </w:t>
      </w:r>
      <w:ins w:id="29" w:author="Naheem olaniyan" w:date="2019-04-03T13:36:00Z">
        <w:r w:rsidR="003C54FC">
          <w:t xml:space="preserve">the </w:t>
        </w:r>
      </w:ins>
      <w:r w:rsidR="00175AEC" w:rsidRPr="003C54FC">
        <w:rPr>
          <w:noProof/>
        </w:rPr>
        <w:fldChar w:fldCharType="begin"/>
      </w:r>
      <w:r w:rsidR="00175AEC" w:rsidRPr="003C54FC">
        <w:rPr>
          <w:noProof/>
          <w:rPrChange w:id="30" w:author="Naheem olaniyan" w:date="2019-04-03T13:36:00Z">
            <w:rPr>
              <w:noProof/>
            </w:rPr>
          </w:rPrChange>
        </w:rPr>
        <w:instrText xml:space="preserve"> HYPERLINK "http://www.math.utah.edu/~alfeld/math/sets/largerproof.html" </w:instrText>
      </w:r>
      <w:r w:rsidR="00175AEC" w:rsidRPr="003C54FC">
        <w:rPr>
          <w:noProof/>
          <w:rPrChange w:id="31" w:author="Naheem olaniyan" w:date="2019-04-03T13:36:00Z">
            <w:rPr>
              <w:noProof/>
            </w:rPr>
          </w:rPrChange>
        </w:rPr>
        <w:fldChar w:fldCharType="separate"/>
      </w:r>
      <w:r w:rsidR="003C54FC" w:rsidRPr="003C54FC">
        <w:rPr>
          <w:noProof/>
          <w:color w:val="0000FF"/>
          <w:rPrChange w:id="32" w:author="Naheem olaniyan" w:date="2019-04-03T13:36:00Z">
            <w:rPr>
              <w:noProof/>
              <w:color w:val="0000FF"/>
              <w:u w:val="single"/>
            </w:rPr>
          </w:rPrChange>
        </w:rPr>
        <w:t>proof</w:t>
      </w:r>
      <w:r w:rsidR="00175AEC" w:rsidRPr="003C54FC">
        <w:rPr>
          <w:noProof/>
          <w:color w:val="0000FF"/>
          <w:rPrChange w:id="33" w:author="Naheem olaniyan" w:date="2019-04-03T13:36:00Z">
            <w:rPr>
              <w:noProof/>
              <w:color w:val="0000FF"/>
              <w:u w:val="single"/>
            </w:rPr>
          </w:rPrChange>
        </w:rPr>
        <w:fldChar w:fldCharType="end"/>
      </w:r>
      <w:r w:rsidRPr="00D91BC4">
        <w:t xml:space="preserve"> of this remarkable fact. </w:t>
      </w:r>
    </w:p>
    <w:p w14:paraId="38039D86" w14:textId="77777777" w:rsidR="001E47C1" w:rsidRPr="00D91BC4" w:rsidRDefault="00175AEC" w:rsidP="001E47C1">
      <w:pPr>
        <w:pStyle w:val="Memotext"/>
      </w:pPr>
      <m:oMathPara>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r>
            <w:rPr>
              <w:rFonts w:ascii="Cambria Math" w:hAnsi="Cambria Math"/>
            </w:rPr>
            <m:t>&gt;</m:t>
          </m:r>
          <m:d>
            <m:dPr>
              <m:begChr m:val="|"/>
              <m:endChr m:val="|"/>
              <m:ctrlPr>
                <w:rPr>
                  <w:rFonts w:ascii="Cambria Math" w:hAnsi="Cambria Math"/>
                  <w:i/>
                </w:rPr>
              </m:ctrlPr>
            </m:dPr>
            <m:e>
              <m:r>
                <w:rPr>
                  <w:rFonts w:ascii="Cambria Math" w:hAnsi="Cambria Math"/>
                </w:rPr>
                <m:t>S</m:t>
              </m:r>
            </m:e>
          </m:d>
        </m:oMath>
      </m:oMathPara>
    </w:p>
    <w:p w14:paraId="7DBEFF02" w14:textId="77777777" w:rsidR="00D91BC4" w:rsidRDefault="00D91BC4" w:rsidP="001E47C1">
      <w:pPr>
        <w:pStyle w:val="Heading1"/>
      </w:pPr>
      <w:r w:rsidRPr="00D91BC4">
        <w:t>Physics</w:t>
      </w:r>
    </w:p>
    <w:p w14:paraId="2349EE0F" w14:textId="77777777" w:rsidR="00D91BC4" w:rsidRPr="00D91BC4" w:rsidRDefault="00D91BC4" w:rsidP="001E47C1">
      <w:pPr>
        <w:pStyle w:val="Heading2"/>
      </w:pPr>
      <w:r w:rsidRPr="00D91BC4">
        <w:t xml:space="preserve">Energy, mass, and the speed of light. </w:t>
      </w:r>
    </w:p>
    <w:p w14:paraId="663E7284" w14:textId="1E826B5C" w:rsidR="00D91BC4" w:rsidRDefault="00D91BC4" w:rsidP="001E47C1">
      <w:pPr>
        <w:pStyle w:val="Memotext"/>
      </w:pPr>
      <w:r w:rsidRPr="00D91BC4">
        <w:t xml:space="preserve">Einstein's famous equations </w:t>
      </w:r>
      <w:del w:id="34" w:author="Naheem olaniyan" w:date="2019-04-03T13:51:00Z">
        <w:r w:rsidRPr="000150D8" w:rsidDel="000150D8">
          <w:rPr>
            <w:noProof/>
          </w:rPr>
          <w:delText>say</w:delText>
        </w:r>
      </w:del>
      <w:del w:id="35" w:author="Naheem olaniyan" w:date="2019-04-03T13:36:00Z">
        <w:r w:rsidRPr="000150D8" w:rsidDel="003C54FC">
          <w:rPr>
            <w:noProof/>
          </w:rPr>
          <w:delText>s</w:delText>
        </w:r>
      </w:del>
      <w:del w:id="36" w:author="Naheem olaniyan" w:date="2019-04-03T13:51:00Z">
        <w:r w:rsidRPr="00D91BC4" w:rsidDel="000150D8">
          <w:delText xml:space="preserve"> </w:delText>
        </w:r>
      </w:del>
      <w:ins w:id="37" w:author="Naheem olaniyan" w:date="2019-04-03T13:51:00Z">
        <w:r w:rsidR="000150D8" w:rsidRPr="000150D8">
          <w:rPr>
            <w:noProof/>
          </w:rPr>
          <w:t>say</w:t>
        </w:r>
        <w:r w:rsidR="000150D8">
          <w:rPr>
            <w:noProof/>
          </w:rPr>
          <w:t xml:space="preserve"> </w:t>
        </w:r>
      </w:ins>
      <w:r w:rsidRPr="00D91BC4">
        <w:t xml:space="preserve">that mass </w:t>
      </w:r>
      <w:r w:rsidRPr="001E47C1">
        <w:rPr>
          <w:rStyle w:val="Emphasis"/>
        </w:rPr>
        <w:t>m</w:t>
      </w:r>
      <w:r w:rsidRPr="00D91BC4">
        <w:t xml:space="preserve"> is equivalent to energy </w:t>
      </w:r>
      <w:r w:rsidRPr="001E47C1">
        <w:rPr>
          <w:rStyle w:val="Emphasis"/>
        </w:rPr>
        <w:t>E</w:t>
      </w:r>
      <w:r w:rsidRPr="00D91BC4">
        <w:t xml:space="preserve">, and the amount of energy contained in a piece of mass is equal to the mass multiplied with the square of the speed of light, </w:t>
      </w:r>
      <w:r w:rsidRPr="001E47C1">
        <w:rPr>
          <w:rStyle w:val="Emphasis"/>
        </w:rPr>
        <w:t>c</w:t>
      </w:r>
      <w:r w:rsidRPr="00D91BC4">
        <w:t xml:space="preserve">. Without the fact described by this </w:t>
      </w:r>
      <w:r w:rsidRPr="003C54FC">
        <w:rPr>
          <w:noProof/>
        </w:rPr>
        <w:t>equation</w:t>
      </w:r>
      <w:ins w:id="38" w:author="Naheem olaniyan" w:date="2019-04-03T13:34:00Z">
        <w:r w:rsidR="003C54FC">
          <w:rPr>
            <w:noProof/>
          </w:rPr>
          <w:t>,</w:t>
        </w:r>
      </w:ins>
      <w:r w:rsidRPr="00D91BC4">
        <w:t xml:space="preserve"> we wouldn't be around since the energy we obtain from the Sun is generated by converting mass to energy in the process of nuclear fusion. </w:t>
      </w:r>
    </w:p>
    <w:p w14:paraId="04BC0D38" w14:textId="77777777" w:rsidR="001E47C1" w:rsidRPr="00D91BC4" w:rsidRDefault="009E04D5" w:rsidP="001E47C1">
      <w:pPr>
        <w:pStyle w:val="Memotextequation"/>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D53D9F6" w14:textId="77777777" w:rsidR="00D91BC4" w:rsidRPr="00D91BC4" w:rsidRDefault="00D91BC4" w:rsidP="001E47C1">
      <w:pPr>
        <w:pStyle w:val="Heading2"/>
      </w:pPr>
      <w:r w:rsidRPr="00D91BC4">
        <w:t xml:space="preserve">Gravity </w:t>
      </w:r>
    </w:p>
    <w:p w14:paraId="54DD8A2F" w14:textId="77777777" w:rsidR="00D91BC4" w:rsidRDefault="00D91BC4" w:rsidP="001E47C1">
      <w:pPr>
        <w:pStyle w:val="Memotext"/>
      </w:pPr>
      <w:r w:rsidRPr="00D91BC4">
        <w:t xml:space="preserve">If you have two objects of mass </w:t>
      </w:r>
      <w:r w:rsidRPr="001E47C1">
        <w:rPr>
          <w:rStyle w:val="Emphasis"/>
        </w:rPr>
        <w:t xml:space="preserve">m </w:t>
      </w:r>
      <w:r w:rsidRPr="00D91BC4">
        <w:rPr>
          <w:i/>
          <w:iCs/>
          <w:vertAlign w:val="subscript"/>
        </w:rPr>
        <w:t>1</w:t>
      </w:r>
      <w:r w:rsidRPr="00D91BC4">
        <w:t xml:space="preserve"> and </w:t>
      </w:r>
      <w:r w:rsidRPr="001E47C1">
        <w:rPr>
          <w:rStyle w:val="Emphasis"/>
        </w:rPr>
        <w:t xml:space="preserve">m </w:t>
      </w:r>
      <w:r w:rsidRPr="00D91BC4">
        <w:rPr>
          <w:i/>
          <w:iCs/>
          <w:vertAlign w:val="subscript"/>
        </w:rPr>
        <w:t>2</w:t>
      </w:r>
      <w:r w:rsidRPr="00D91BC4">
        <w:t xml:space="preserve"> at a distance </w:t>
      </w:r>
      <w:r w:rsidRPr="001E47C1">
        <w:rPr>
          <w:rStyle w:val="Emphasis"/>
        </w:rPr>
        <w:t>d</w:t>
      </w:r>
      <w:r w:rsidRPr="00D91BC4">
        <w:t xml:space="preserve">, then these two objects will attract each other with a force </w:t>
      </w:r>
      <w:r w:rsidRPr="001E47C1">
        <w:rPr>
          <w:rStyle w:val="Emphasis"/>
        </w:rPr>
        <w:t>F</w:t>
      </w:r>
      <w:r w:rsidRPr="00D91BC4">
        <w:t xml:space="preserve"> given in this formula. </w:t>
      </w:r>
      <w:r w:rsidRPr="001E47C1">
        <w:rPr>
          <w:rStyle w:val="Emphasis"/>
        </w:rPr>
        <w:t>G</w:t>
      </w:r>
      <w:r w:rsidRPr="00D91BC4">
        <w:t xml:space="preserve"> is the gravitational constant. It equals approximately </w:t>
      </w:r>
      <w:r w:rsidRPr="001E47C1">
        <w:rPr>
          <w:rStyle w:val="Emphasis"/>
        </w:rPr>
        <w:t>6.67*10</w:t>
      </w:r>
      <w:r w:rsidRPr="00D91BC4">
        <w:rPr>
          <w:i/>
          <w:iCs/>
          <w:vertAlign w:val="superscript"/>
        </w:rPr>
        <w:t>-11</w:t>
      </w:r>
      <w:r w:rsidRPr="001E47C1">
        <w:rPr>
          <w:rStyle w:val="Emphasis"/>
        </w:rPr>
        <w:t>Nm</w:t>
      </w:r>
      <w:r w:rsidRPr="00D91BC4">
        <w:rPr>
          <w:i/>
          <w:iCs/>
          <w:vertAlign w:val="superscript"/>
        </w:rPr>
        <w:t>2</w:t>
      </w:r>
      <w:r w:rsidRPr="001E47C1">
        <w:rPr>
          <w:rStyle w:val="Emphasis"/>
        </w:rPr>
        <w:t>kg</w:t>
      </w:r>
      <w:r w:rsidRPr="00D91BC4">
        <w:rPr>
          <w:i/>
          <w:iCs/>
          <w:vertAlign w:val="superscript"/>
        </w:rPr>
        <w:t>-2</w:t>
      </w:r>
      <w:r w:rsidRPr="00D91BC4">
        <w:t xml:space="preserve">. This formula determines the destiny of our Universe (i.e., whether it will expand forever or whether it will ultimately collapse in a </w:t>
      </w:r>
      <w:r w:rsidRPr="001E47C1">
        <w:rPr>
          <w:rStyle w:val="Emphasis"/>
        </w:rPr>
        <w:t>Big Crunch</w:t>
      </w:r>
      <w:r w:rsidRPr="00D91BC4">
        <w:t xml:space="preserve"> after having originated in the </w:t>
      </w:r>
      <w:r w:rsidRPr="001E47C1">
        <w:rPr>
          <w:rStyle w:val="Emphasis"/>
        </w:rPr>
        <w:t>Big Bang).</w:t>
      </w:r>
      <w:r w:rsidRPr="00D91BC4">
        <w:t xml:space="preserve"> </w:t>
      </w:r>
    </w:p>
    <w:p w14:paraId="520B026B" w14:textId="7B16CDAD" w:rsidR="001E47C1" w:rsidRPr="00D91BC4" w:rsidRDefault="009A26D1" w:rsidP="001E47C1">
      <w:pPr>
        <w:pStyle w:val="Memotextequation"/>
      </w:pPr>
      <m:oMathPara>
        <m:oMath>
          <m:r>
            <w:rPr>
              <w:rFonts w:ascii="Cambria Math" w:hAnsi="Cambria Math"/>
            </w:rPr>
            <m:t>F=</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m:rPr>
                      <m:sty m:val="p"/>
                    </m:rPr>
                    <w:rPr>
                      <w:rFonts w:ascii="Cambria Math" w:hAnsi="Cambria Math"/>
                    </w:rPr>
                    <m:t>d</m:t>
                  </m:r>
                </m:e>
                <m:sup>
                  <m:r>
                    <w:rPr>
                      <w:rFonts w:ascii="Cambria Math" w:hAnsi="Cambria Math"/>
                    </w:rPr>
                    <m:t>2</m:t>
                  </m:r>
                </m:sup>
              </m:sSup>
            </m:den>
          </m:f>
        </m:oMath>
      </m:oMathPara>
    </w:p>
    <w:sectPr w:rsidR="001E47C1" w:rsidRPr="00D91BC4" w:rsidSect="000448FB">
      <w:headerReference w:type="default" r:id="rId1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3BAF2" w14:textId="77777777" w:rsidR="00175AEC" w:rsidRDefault="00175AEC">
      <w:r>
        <w:separator/>
      </w:r>
    </w:p>
  </w:endnote>
  <w:endnote w:type="continuationSeparator" w:id="0">
    <w:p w14:paraId="3956699E" w14:textId="77777777" w:rsidR="00175AEC" w:rsidRDefault="00175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D1B72" w14:textId="77777777" w:rsidR="00175AEC" w:rsidRDefault="00175AEC">
      <w:r>
        <w:separator/>
      </w:r>
    </w:p>
  </w:footnote>
  <w:footnote w:type="continuationSeparator" w:id="0">
    <w:p w14:paraId="2D25EC6B" w14:textId="77777777" w:rsidR="00175AEC" w:rsidRDefault="00175AEC">
      <w:r>
        <w:continuationSeparator/>
      </w:r>
    </w:p>
  </w:footnote>
  <w:footnote w:id="1">
    <w:p w14:paraId="75D58309" w14:textId="001E078B" w:rsidR="00F17335" w:rsidRDefault="00F17335" w:rsidP="00F17335">
      <w:pPr>
        <w:pStyle w:val="Footer"/>
      </w:pPr>
      <w:r>
        <w:rPr>
          <w:rStyle w:val="FootnoteReference"/>
        </w:rPr>
        <w:footnoteRef/>
      </w:r>
      <w:r>
        <w:t xml:space="preserve"> </w:t>
      </w:r>
      <w:r>
        <w:tab/>
      </w:r>
      <w:proofErr w:type="spellStart"/>
      <w:r>
        <w:t>Alfeld</w:t>
      </w:r>
      <w:proofErr w:type="spellEnd"/>
      <w:r>
        <w:t xml:space="preserve">, Peter. 15 March 1998. Famous equations and inequalities. </w:t>
      </w:r>
      <w:r>
        <w:rPr>
          <w:rStyle w:val="Emphasis"/>
        </w:rPr>
        <w:t>University of Utah</w:t>
      </w:r>
      <w:r>
        <w:t xml:space="preserve"> &lt;</w:t>
      </w:r>
      <w:hyperlink r:id="rId1" w:history="1">
        <w:r>
          <w:rPr>
            <w:rStyle w:val="Hyperlink"/>
          </w:rPr>
          <w:t>http://www.math.utah.edu/~alfeld/math/equations/equations.html</w:t>
        </w:r>
      </w:hyperlink>
      <w:r>
        <w:t>&gt; 19 March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A9555" w14:textId="6196920B" w:rsidR="009C7DA6" w:rsidRDefault="000454DD">
    <w:pPr>
      <w:pStyle w:val="Header"/>
      <w:tabs>
        <w:tab w:val="clear" w:pos="4320"/>
        <w:tab w:val="clear" w:pos="8640"/>
        <w:tab w:val="center" w:pos="4590"/>
        <w:tab w:val="right" w:pos="9180"/>
      </w:tabs>
    </w:pPr>
    <w:r>
      <w:tab/>
    </w:r>
    <w:r>
      <w:tab/>
    </w:r>
    <w:r w:rsidR="00CC6A44">
      <w:t>Naheem Olaniyan</w:t>
    </w:r>
    <w:r w:rsidR="00160F2A">
      <w:t xml:space="preserve"> (</w:t>
    </w:r>
    <w:proofErr w:type="spellStart"/>
    <w:r w:rsidR="00160F2A">
      <w:t>Eng</w:t>
    </w:r>
    <w:proofErr w:type="spellEnd"/>
    <w:r w:rsidR="00160F2A">
      <w:t xml:space="preserve"> </w:t>
    </w:r>
    <w:r w:rsidR="00FB2BBA">
      <w:t>4/575</w:t>
    </w:r>
    <w:r w:rsidR="00160F2A">
      <w:t>)</w:t>
    </w:r>
  </w:p>
  <w:p w14:paraId="487FB0E6" w14:textId="77777777" w:rsidR="009C7DA6" w:rsidRDefault="009C7DA6">
    <w:pPr>
      <w:pStyle w:val="Header"/>
      <w:tabs>
        <w:tab w:val="clear" w:pos="4320"/>
        <w:tab w:val="clear" w:pos="8640"/>
        <w:tab w:val="center" w:pos="4590"/>
        <w:tab w:val="right" w:pos="9180"/>
      </w:tabs>
    </w:pPr>
    <w:r>
      <w:tab/>
    </w:r>
    <w:r>
      <w:tab/>
    </w:r>
    <w:r w:rsidR="003916E8">
      <w:t>Equations exercise</w:t>
    </w:r>
  </w:p>
  <w:p w14:paraId="65B24B48" w14:textId="7D8E9CF2" w:rsidR="009C7DA6" w:rsidRDefault="009C7DA6">
    <w:pPr>
      <w:pStyle w:val="Header"/>
      <w:tabs>
        <w:tab w:val="clear" w:pos="4320"/>
        <w:tab w:val="clear" w:pos="8640"/>
        <w:tab w:val="center" w:pos="4590"/>
        <w:tab w:val="right" w:pos="9180"/>
      </w:tabs>
    </w:pPr>
    <w:r>
      <w:tab/>
    </w:r>
    <w:r>
      <w:tab/>
      <w:t xml:space="preserve">Page </w:t>
    </w:r>
    <w:r w:rsidR="00877F3C">
      <w:rPr>
        <w:rStyle w:val="PageNumber"/>
      </w:rPr>
      <w:fldChar w:fldCharType="begin"/>
    </w:r>
    <w:r>
      <w:rPr>
        <w:rStyle w:val="PageNumber"/>
      </w:rPr>
      <w:instrText xml:space="preserve"> PAGE </w:instrText>
    </w:r>
    <w:r w:rsidR="00877F3C">
      <w:rPr>
        <w:rStyle w:val="PageNumber"/>
      </w:rPr>
      <w:fldChar w:fldCharType="separate"/>
    </w:r>
    <w:r w:rsidR="00CC6A44">
      <w:rPr>
        <w:rStyle w:val="PageNumber"/>
        <w:noProof/>
      </w:rPr>
      <w:t>2</w:t>
    </w:r>
    <w:r w:rsidR="00877F3C">
      <w:rPr>
        <w:rStyle w:val="PageNumber"/>
      </w:rPr>
      <w:fldChar w:fldCharType="end"/>
    </w:r>
  </w:p>
  <w:p w14:paraId="03FF004C" w14:textId="77777777" w:rsidR="009C7DA6" w:rsidRDefault="009C7DA6">
    <w:pPr>
      <w:pStyle w:val="Header"/>
      <w:tabs>
        <w:tab w:val="clear" w:pos="4320"/>
        <w:tab w:val="clear" w:pos="8640"/>
        <w:tab w:val="center" w:pos="4590"/>
        <w:tab w:val="right" w:pos="91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E7DF4"/>
    <w:multiLevelType w:val="singleLevel"/>
    <w:tmpl w:val="F37C66B2"/>
    <w:lvl w:ilvl="0">
      <w:start w:val="1"/>
      <w:numFmt w:val="bullet"/>
      <w:pStyle w:val="Listbulleted"/>
      <w:lvlText w:val=""/>
      <w:lvlJc w:val="left"/>
      <w:pPr>
        <w:tabs>
          <w:tab w:val="num" w:pos="360"/>
        </w:tabs>
        <w:ind w:left="360" w:hanging="360"/>
      </w:pPr>
      <w:rPr>
        <w:rFonts w:ascii="Symbol" w:hAnsi="Symbol" w:hint="default"/>
        <w:color w:val="3F0058"/>
      </w:rPr>
    </w:lvl>
  </w:abstractNum>
  <w:abstractNum w:abstractNumId="1" w15:restartNumberingAfterBreak="0">
    <w:nsid w:val="58C07D4F"/>
    <w:multiLevelType w:val="singleLevel"/>
    <w:tmpl w:val="D9AA01B2"/>
    <w:lvl w:ilvl="0">
      <w:start w:val="1"/>
      <w:numFmt w:val="decimal"/>
      <w:pStyle w:val="Listnumbered"/>
      <w:lvlText w:val="%1."/>
      <w:lvlJc w:val="left"/>
      <w:pPr>
        <w:tabs>
          <w:tab w:val="num" w:pos="360"/>
        </w:tabs>
        <w:ind w:left="360" w:hanging="360"/>
      </w:pPr>
    </w:lvl>
  </w:abstractNum>
  <w:abstractNum w:abstractNumId="2" w15:restartNumberingAfterBreak="0">
    <w:nsid w:val="68711512"/>
    <w:multiLevelType w:val="singleLevel"/>
    <w:tmpl w:val="187EF19C"/>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1"/>
    <w:lvlOverride w:ilvl="0">
      <w:startOverride w:val="1"/>
    </w:lvlOverride>
  </w:num>
  <w:num w:numId="4">
    <w:abstractNumId w:val="1"/>
  </w:num>
  <w:num w:numId="5">
    <w:abstractNumId w:val="1"/>
    <w:lvlOverride w:ilvl="0">
      <w:startOverride w:val="1"/>
    </w:lvlOverride>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heem olaniyan">
    <w15:presenceInfo w15:providerId="Windows Live" w15:userId="9b5ac223b820cc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3sLQwNjIxNbQwMzZV0lEKTi0uzszPAykwrAUAZcPqYywAAAA="/>
  </w:docVars>
  <w:rsids>
    <w:rsidRoot w:val="00D91BC4"/>
    <w:rsid w:val="00013D96"/>
    <w:rsid w:val="000150D8"/>
    <w:rsid w:val="000448FB"/>
    <w:rsid w:val="000454DD"/>
    <w:rsid w:val="000B0122"/>
    <w:rsid w:val="00123F2B"/>
    <w:rsid w:val="00160F2A"/>
    <w:rsid w:val="00175AEC"/>
    <w:rsid w:val="001831F2"/>
    <w:rsid w:val="001D14AF"/>
    <w:rsid w:val="001E47C1"/>
    <w:rsid w:val="002125F1"/>
    <w:rsid w:val="002239E0"/>
    <w:rsid w:val="002314C9"/>
    <w:rsid w:val="0025459B"/>
    <w:rsid w:val="002940C6"/>
    <w:rsid w:val="00295AE7"/>
    <w:rsid w:val="002969F1"/>
    <w:rsid w:val="002C02DD"/>
    <w:rsid w:val="002C63E0"/>
    <w:rsid w:val="002F0162"/>
    <w:rsid w:val="00324132"/>
    <w:rsid w:val="00335FFA"/>
    <w:rsid w:val="003916E8"/>
    <w:rsid w:val="003A5809"/>
    <w:rsid w:val="003C54FC"/>
    <w:rsid w:val="003E451F"/>
    <w:rsid w:val="004516C9"/>
    <w:rsid w:val="004B41B1"/>
    <w:rsid w:val="00547E24"/>
    <w:rsid w:val="00556FB7"/>
    <w:rsid w:val="005C132E"/>
    <w:rsid w:val="005C6564"/>
    <w:rsid w:val="005D69D8"/>
    <w:rsid w:val="00606DDF"/>
    <w:rsid w:val="006C14CF"/>
    <w:rsid w:val="0071109B"/>
    <w:rsid w:val="00741B75"/>
    <w:rsid w:val="00751132"/>
    <w:rsid w:val="007F05CC"/>
    <w:rsid w:val="00820DBC"/>
    <w:rsid w:val="00823ABC"/>
    <w:rsid w:val="008307D5"/>
    <w:rsid w:val="00877F3C"/>
    <w:rsid w:val="008A36C1"/>
    <w:rsid w:val="009A26D1"/>
    <w:rsid w:val="009C7DA6"/>
    <w:rsid w:val="009D644D"/>
    <w:rsid w:val="009E04D5"/>
    <w:rsid w:val="00A20909"/>
    <w:rsid w:val="00A67ACB"/>
    <w:rsid w:val="00A9243B"/>
    <w:rsid w:val="00B56753"/>
    <w:rsid w:val="00B65627"/>
    <w:rsid w:val="00BD2978"/>
    <w:rsid w:val="00C072A8"/>
    <w:rsid w:val="00C455DF"/>
    <w:rsid w:val="00CB6643"/>
    <w:rsid w:val="00CC6A44"/>
    <w:rsid w:val="00CD1FF9"/>
    <w:rsid w:val="00D06CE9"/>
    <w:rsid w:val="00D91BC4"/>
    <w:rsid w:val="00DA1010"/>
    <w:rsid w:val="00DC6059"/>
    <w:rsid w:val="00E47023"/>
    <w:rsid w:val="00E60C92"/>
    <w:rsid w:val="00F1651E"/>
    <w:rsid w:val="00F17335"/>
    <w:rsid w:val="00F23E80"/>
    <w:rsid w:val="00F248EC"/>
    <w:rsid w:val="00F76ECD"/>
    <w:rsid w:val="00FB2BBA"/>
    <w:rsid w:val="00FC70AF"/>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92B3C"/>
  <w15:docId w15:val="{FE2AAADB-6574-4537-BEA3-2B887BCC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48FB"/>
    <w:rPr>
      <w:rFonts w:ascii="Garamond" w:hAnsi="Garamond"/>
      <w:sz w:val="24"/>
    </w:rPr>
  </w:style>
  <w:style w:type="paragraph" w:styleId="Heading1">
    <w:name w:val="heading 1"/>
    <w:next w:val="Memotext"/>
    <w:qFormat/>
    <w:rsid w:val="002F0162"/>
    <w:pPr>
      <w:keepNext/>
      <w:spacing w:before="300"/>
      <w:ind w:left="1080" w:hanging="1080"/>
      <w:outlineLvl w:val="0"/>
    </w:pPr>
    <w:rPr>
      <w:rFonts w:ascii="Arial" w:hAnsi="Arial"/>
      <w:b/>
      <w:color w:val="3F0058"/>
      <w:kern w:val="28"/>
      <w:sz w:val="28"/>
    </w:rPr>
  </w:style>
  <w:style w:type="paragraph" w:styleId="Heading2">
    <w:name w:val="heading 2"/>
    <w:next w:val="Memotext"/>
    <w:link w:val="Heading2Char"/>
    <w:uiPriority w:val="9"/>
    <w:qFormat/>
    <w:rsid w:val="002F0162"/>
    <w:pPr>
      <w:keepNext/>
      <w:spacing w:before="180"/>
      <w:ind w:left="1080" w:hanging="576"/>
      <w:outlineLvl w:val="1"/>
    </w:pPr>
    <w:rPr>
      <w:rFonts w:ascii="Arial" w:hAnsi="Arial"/>
      <w:b/>
      <w:color w:val="3F0058"/>
      <w:sz w:val="24"/>
    </w:rPr>
  </w:style>
  <w:style w:type="paragraph" w:styleId="Heading3">
    <w:name w:val="heading 3"/>
    <w:next w:val="Memotext"/>
    <w:link w:val="Heading3Char"/>
    <w:uiPriority w:val="9"/>
    <w:qFormat/>
    <w:rsid w:val="002F0162"/>
    <w:pPr>
      <w:keepNext/>
      <w:spacing w:before="180"/>
      <w:ind w:left="1080"/>
      <w:outlineLvl w:val="2"/>
    </w:pPr>
    <w:rPr>
      <w:rFonts w:ascii="Arial" w:hAnsi="Arial"/>
      <w:b/>
      <w:color w:val="3F005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B65627"/>
    <w:pPr>
      <w:tabs>
        <w:tab w:val="center" w:pos="4320"/>
        <w:tab w:val="right" w:pos="8640"/>
      </w:tabs>
      <w:spacing w:after="60"/>
    </w:pPr>
    <w:rPr>
      <w:rFonts w:ascii="Arial" w:hAnsi="Arial"/>
    </w:rPr>
  </w:style>
  <w:style w:type="paragraph" w:customStyle="1" w:styleId="MemoHead">
    <w:name w:val="MemoHead"/>
    <w:rsid w:val="002F0162"/>
    <w:pPr>
      <w:tabs>
        <w:tab w:val="right" w:pos="900"/>
        <w:tab w:val="left" w:pos="1080"/>
      </w:tabs>
      <w:spacing w:before="240" w:after="60"/>
      <w:ind w:left="1080" w:hanging="1080"/>
    </w:pPr>
    <w:rPr>
      <w:rFonts w:ascii="Arial" w:hAnsi="Arial"/>
      <w:b/>
      <w:color w:val="3F0058"/>
      <w:sz w:val="28"/>
    </w:rPr>
  </w:style>
  <w:style w:type="paragraph" w:customStyle="1" w:styleId="Memotext">
    <w:name w:val="Memo text"/>
    <w:rsid w:val="00B65627"/>
    <w:pPr>
      <w:tabs>
        <w:tab w:val="right" w:pos="900"/>
        <w:tab w:val="left" w:pos="1080"/>
      </w:tabs>
      <w:spacing w:before="120" w:after="60"/>
      <w:ind w:left="1080"/>
    </w:pPr>
    <w:rPr>
      <w:rFonts w:ascii="Garamond" w:hAnsi="Garamond"/>
      <w:sz w:val="24"/>
    </w:rPr>
  </w:style>
  <w:style w:type="character" w:customStyle="1" w:styleId="MemoHeadText">
    <w:name w:val="MemoHeadText"/>
    <w:basedOn w:val="DefaultParagraphFont"/>
    <w:rsid w:val="002F0162"/>
    <w:rPr>
      <w:rFonts w:ascii="Garamond" w:hAnsi="Garamond"/>
      <w:color w:val="000000"/>
      <w:sz w:val="24"/>
    </w:rPr>
  </w:style>
  <w:style w:type="character" w:customStyle="1" w:styleId="Heading3mod">
    <w:name w:val="Heading 3 mod"/>
    <w:basedOn w:val="DefaultParagraphFont"/>
    <w:rsid w:val="002F0162"/>
    <w:rPr>
      <w:rFonts w:ascii="Garamond" w:hAnsi="Garamond"/>
      <w:b/>
      <w:i/>
      <w:color w:val="3F0058"/>
      <w:sz w:val="24"/>
    </w:rPr>
  </w:style>
  <w:style w:type="paragraph" w:customStyle="1" w:styleId="Listbulleted">
    <w:name w:val="List bulleted"/>
    <w:basedOn w:val="Memotext"/>
    <w:rsid w:val="002F0162"/>
    <w:pPr>
      <w:numPr>
        <w:numId w:val="6"/>
      </w:numPr>
      <w:tabs>
        <w:tab w:val="clear" w:pos="360"/>
        <w:tab w:val="clear" w:pos="1080"/>
        <w:tab w:val="num" w:pos="1800"/>
      </w:tabs>
      <w:spacing w:before="0"/>
      <w:ind w:left="1800"/>
    </w:pPr>
  </w:style>
  <w:style w:type="paragraph" w:customStyle="1" w:styleId="Listnumbered">
    <w:name w:val="List numbered"/>
    <w:basedOn w:val="Memotext"/>
    <w:rsid w:val="000448FB"/>
    <w:pPr>
      <w:numPr>
        <w:numId w:val="4"/>
      </w:numPr>
      <w:tabs>
        <w:tab w:val="clear" w:pos="360"/>
        <w:tab w:val="clear" w:pos="1080"/>
        <w:tab w:val="num" w:pos="1800"/>
      </w:tabs>
      <w:spacing w:before="0"/>
      <w:ind w:left="1800"/>
    </w:pPr>
  </w:style>
  <w:style w:type="paragraph" w:customStyle="1" w:styleId="Bibentry">
    <w:name w:val="Bib entry"/>
    <w:basedOn w:val="Memotext"/>
    <w:rsid w:val="000448FB"/>
    <w:pPr>
      <w:spacing w:before="60"/>
      <w:ind w:left="1800" w:hanging="360"/>
    </w:pPr>
    <w:rPr>
      <w:sz w:val="22"/>
    </w:rPr>
  </w:style>
  <w:style w:type="paragraph" w:customStyle="1" w:styleId="Bibannotation">
    <w:name w:val="Bib annotation"/>
    <w:basedOn w:val="Memotext"/>
    <w:next w:val="Bibentry"/>
    <w:rsid w:val="00B65627"/>
    <w:pPr>
      <w:spacing w:before="0"/>
      <w:ind w:left="1800"/>
    </w:pPr>
    <w:rPr>
      <w:sz w:val="20"/>
    </w:rPr>
  </w:style>
  <w:style w:type="paragraph" w:customStyle="1" w:styleId="Tabletext">
    <w:name w:val="Table text"/>
    <w:basedOn w:val="Memotext"/>
    <w:rsid w:val="00B65627"/>
    <w:pPr>
      <w:spacing w:before="60" w:after="0"/>
      <w:ind w:left="216" w:hanging="216"/>
    </w:pPr>
    <w:rPr>
      <w:rFonts w:ascii="Arial" w:hAnsi="Arial"/>
      <w:sz w:val="18"/>
    </w:rPr>
  </w:style>
  <w:style w:type="paragraph" w:customStyle="1" w:styleId="Tablestub">
    <w:name w:val="Table stub"/>
    <w:basedOn w:val="Memotext"/>
    <w:rsid w:val="00B65627"/>
    <w:pPr>
      <w:spacing w:before="60" w:after="0"/>
      <w:ind w:left="216" w:hanging="216"/>
    </w:pPr>
    <w:rPr>
      <w:rFonts w:ascii="Arial" w:hAnsi="Arial"/>
      <w:b/>
      <w:sz w:val="18"/>
    </w:rPr>
  </w:style>
  <w:style w:type="paragraph" w:customStyle="1" w:styleId="Tablesubhead">
    <w:name w:val="Table subhead"/>
    <w:basedOn w:val="Memotext"/>
    <w:rsid w:val="00B65627"/>
    <w:pPr>
      <w:spacing w:before="0"/>
      <w:ind w:left="0"/>
    </w:pPr>
    <w:rPr>
      <w:rFonts w:ascii="Arial" w:hAnsi="Arial"/>
      <w:sz w:val="20"/>
    </w:rPr>
  </w:style>
  <w:style w:type="paragraph" w:customStyle="1" w:styleId="Tablehead">
    <w:name w:val="Table head"/>
    <w:basedOn w:val="Memotext"/>
    <w:next w:val="Tablesubhead"/>
    <w:rsid w:val="00B65627"/>
    <w:pPr>
      <w:spacing w:before="60"/>
      <w:ind w:left="0"/>
    </w:pPr>
    <w:rPr>
      <w:rFonts w:ascii="Arial" w:hAnsi="Arial"/>
      <w:b/>
      <w:sz w:val="20"/>
    </w:rPr>
  </w:style>
  <w:style w:type="paragraph" w:styleId="Footer">
    <w:name w:val="footer"/>
    <w:rsid w:val="00F17335"/>
    <w:pPr>
      <w:tabs>
        <w:tab w:val="center" w:pos="4320"/>
        <w:tab w:val="right" w:pos="8640"/>
      </w:tabs>
      <w:spacing w:before="120" w:line="240" w:lineRule="atLeast"/>
      <w:ind w:left="1224" w:hanging="144"/>
    </w:pPr>
    <w:rPr>
      <w:rFonts w:ascii="Arial" w:hAnsi="Arial"/>
      <w:sz w:val="18"/>
    </w:rPr>
  </w:style>
  <w:style w:type="character" w:styleId="PageNumber">
    <w:name w:val="page number"/>
    <w:basedOn w:val="DefaultParagraphFont"/>
    <w:rsid w:val="000448FB"/>
  </w:style>
  <w:style w:type="paragraph" w:customStyle="1" w:styleId="Graphiccaption">
    <w:name w:val="Graphic caption"/>
    <w:basedOn w:val="Tablesubhead"/>
    <w:rsid w:val="00B65627"/>
    <w:pPr>
      <w:spacing w:before="20" w:after="40"/>
      <w:ind w:firstLine="216"/>
      <w:jc w:val="right"/>
    </w:pPr>
  </w:style>
  <w:style w:type="paragraph" w:customStyle="1" w:styleId="Memotext1stparagraph">
    <w:name w:val="Memo text 1st paragraph"/>
    <w:basedOn w:val="Memotext"/>
    <w:next w:val="Memotext"/>
    <w:rsid w:val="002F0162"/>
    <w:pPr>
      <w:pBdr>
        <w:top w:val="single" w:sz="4" w:space="12" w:color="3F0058"/>
      </w:pBdr>
      <w:spacing w:before="480"/>
    </w:pPr>
  </w:style>
  <w:style w:type="character" w:customStyle="1" w:styleId="StyleMemoHeadText">
    <w:name w:val="Style MemoHeadText +"/>
    <w:basedOn w:val="MemoHeadText"/>
    <w:rsid w:val="00B65627"/>
    <w:rPr>
      <w:rFonts w:ascii="Garamond" w:hAnsi="Garamond"/>
      <w:color w:val="000000"/>
      <w:sz w:val="24"/>
    </w:rPr>
  </w:style>
  <w:style w:type="character" w:customStyle="1" w:styleId="Bold">
    <w:name w:val="Bold"/>
    <w:basedOn w:val="DefaultParagraphFont"/>
    <w:rsid w:val="00820DBC"/>
    <w:rPr>
      <w:b/>
    </w:rPr>
  </w:style>
  <w:style w:type="character" w:customStyle="1" w:styleId="Italic">
    <w:name w:val="Italic"/>
    <w:basedOn w:val="DefaultParagraphFont"/>
    <w:rsid w:val="00820DBC"/>
    <w:rPr>
      <w:i/>
    </w:rPr>
  </w:style>
  <w:style w:type="character" w:customStyle="1" w:styleId="Heading2Char">
    <w:name w:val="Heading 2 Char"/>
    <w:link w:val="Heading2"/>
    <w:uiPriority w:val="9"/>
    <w:rsid w:val="00D91BC4"/>
    <w:rPr>
      <w:rFonts w:ascii="Arial" w:hAnsi="Arial"/>
      <w:b/>
      <w:color w:val="3F0058"/>
      <w:sz w:val="24"/>
    </w:rPr>
  </w:style>
  <w:style w:type="character" w:customStyle="1" w:styleId="Heading3Char">
    <w:name w:val="Heading 3 Char"/>
    <w:link w:val="Heading3"/>
    <w:uiPriority w:val="9"/>
    <w:rsid w:val="00D91BC4"/>
    <w:rPr>
      <w:rFonts w:ascii="Arial" w:hAnsi="Arial"/>
      <w:b/>
      <w:color w:val="3F0058"/>
      <w:sz w:val="22"/>
    </w:rPr>
  </w:style>
  <w:style w:type="paragraph" w:styleId="NormalWeb">
    <w:name w:val="Normal (Web)"/>
    <w:basedOn w:val="Normal"/>
    <w:uiPriority w:val="99"/>
    <w:unhideWhenUsed/>
    <w:rsid w:val="00D91BC4"/>
    <w:pPr>
      <w:spacing w:before="100" w:beforeAutospacing="1" w:after="100" w:afterAutospacing="1"/>
    </w:pPr>
    <w:rPr>
      <w:rFonts w:ascii="Times New Roman" w:hAnsi="Times New Roman"/>
      <w:szCs w:val="24"/>
    </w:rPr>
  </w:style>
  <w:style w:type="character" w:styleId="Emphasis">
    <w:name w:val="Emphasis"/>
    <w:uiPriority w:val="20"/>
    <w:qFormat/>
    <w:rsid w:val="00D91BC4"/>
    <w:rPr>
      <w:i/>
      <w:iCs/>
    </w:rPr>
  </w:style>
  <w:style w:type="character" w:styleId="Hyperlink">
    <w:name w:val="Hyperlink"/>
    <w:uiPriority w:val="99"/>
    <w:unhideWhenUsed/>
    <w:rsid w:val="00D91BC4"/>
    <w:rPr>
      <w:color w:val="0000FF"/>
      <w:u w:val="single"/>
    </w:rPr>
  </w:style>
  <w:style w:type="character" w:styleId="Strong">
    <w:name w:val="Strong"/>
    <w:basedOn w:val="DefaultParagraphFont"/>
    <w:qFormat/>
    <w:rsid w:val="001831F2"/>
    <w:rPr>
      <w:b/>
      <w:bCs/>
    </w:rPr>
  </w:style>
  <w:style w:type="paragraph" w:customStyle="1" w:styleId="Memotextequation">
    <w:name w:val="Memo text equation"/>
    <w:basedOn w:val="Memotext"/>
    <w:qFormat/>
    <w:rsid w:val="003E451F"/>
    <w:pPr>
      <w:spacing w:before="60"/>
    </w:pPr>
  </w:style>
  <w:style w:type="character" w:styleId="PlaceholderText">
    <w:name w:val="Placeholder Text"/>
    <w:basedOn w:val="DefaultParagraphFont"/>
    <w:uiPriority w:val="99"/>
    <w:semiHidden/>
    <w:rsid w:val="00C455DF"/>
    <w:rPr>
      <w:color w:val="808080"/>
    </w:rPr>
  </w:style>
  <w:style w:type="paragraph" w:styleId="BalloonText">
    <w:name w:val="Balloon Text"/>
    <w:basedOn w:val="Normal"/>
    <w:link w:val="BalloonTextChar"/>
    <w:rsid w:val="00C455DF"/>
    <w:rPr>
      <w:rFonts w:ascii="Tahoma" w:hAnsi="Tahoma" w:cs="Tahoma"/>
      <w:sz w:val="16"/>
      <w:szCs w:val="16"/>
    </w:rPr>
  </w:style>
  <w:style w:type="character" w:customStyle="1" w:styleId="BalloonTextChar">
    <w:name w:val="Balloon Text Char"/>
    <w:basedOn w:val="DefaultParagraphFont"/>
    <w:link w:val="BalloonText"/>
    <w:rsid w:val="00C455DF"/>
    <w:rPr>
      <w:rFonts w:ascii="Tahoma" w:hAnsi="Tahoma" w:cs="Tahoma"/>
      <w:sz w:val="16"/>
      <w:szCs w:val="16"/>
    </w:rPr>
  </w:style>
  <w:style w:type="character" w:styleId="CommentReference">
    <w:name w:val="annotation reference"/>
    <w:basedOn w:val="DefaultParagraphFont"/>
    <w:rsid w:val="00324132"/>
    <w:rPr>
      <w:sz w:val="16"/>
      <w:szCs w:val="16"/>
    </w:rPr>
  </w:style>
  <w:style w:type="paragraph" w:styleId="CommentText">
    <w:name w:val="annotation text"/>
    <w:basedOn w:val="Normal"/>
    <w:link w:val="CommentTextChar"/>
    <w:rsid w:val="00324132"/>
    <w:rPr>
      <w:sz w:val="20"/>
    </w:rPr>
  </w:style>
  <w:style w:type="character" w:customStyle="1" w:styleId="CommentTextChar">
    <w:name w:val="Comment Text Char"/>
    <w:basedOn w:val="DefaultParagraphFont"/>
    <w:link w:val="CommentText"/>
    <w:rsid w:val="00324132"/>
    <w:rPr>
      <w:rFonts w:ascii="Garamond" w:hAnsi="Garamond"/>
    </w:rPr>
  </w:style>
  <w:style w:type="paragraph" w:styleId="CommentSubject">
    <w:name w:val="annotation subject"/>
    <w:basedOn w:val="CommentText"/>
    <w:next w:val="CommentText"/>
    <w:link w:val="CommentSubjectChar"/>
    <w:rsid w:val="00324132"/>
    <w:rPr>
      <w:b/>
      <w:bCs/>
    </w:rPr>
  </w:style>
  <w:style w:type="character" w:customStyle="1" w:styleId="CommentSubjectChar">
    <w:name w:val="Comment Subject Char"/>
    <w:basedOn w:val="CommentTextChar"/>
    <w:link w:val="CommentSubject"/>
    <w:rsid w:val="00324132"/>
    <w:rPr>
      <w:rFonts w:ascii="Garamond" w:hAnsi="Garamond"/>
      <w:b/>
      <w:bCs/>
    </w:rPr>
  </w:style>
  <w:style w:type="paragraph" w:styleId="FootnoteText">
    <w:name w:val="footnote text"/>
    <w:basedOn w:val="Normal"/>
    <w:link w:val="FootnoteTextChar"/>
    <w:semiHidden/>
    <w:unhideWhenUsed/>
    <w:rsid w:val="00F17335"/>
    <w:rPr>
      <w:sz w:val="20"/>
    </w:rPr>
  </w:style>
  <w:style w:type="character" w:customStyle="1" w:styleId="FootnoteTextChar">
    <w:name w:val="Footnote Text Char"/>
    <w:basedOn w:val="DefaultParagraphFont"/>
    <w:link w:val="FootnoteText"/>
    <w:semiHidden/>
    <w:rsid w:val="00F17335"/>
    <w:rPr>
      <w:rFonts w:ascii="Garamond" w:hAnsi="Garamond"/>
    </w:rPr>
  </w:style>
  <w:style w:type="character" w:styleId="FootnoteReference">
    <w:name w:val="footnote reference"/>
    <w:basedOn w:val="DefaultParagraphFont"/>
    <w:semiHidden/>
    <w:unhideWhenUsed/>
    <w:rsid w:val="00F173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72587">
      <w:bodyDiv w:val="1"/>
      <w:marLeft w:val="0"/>
      <w:marRight w:val="0"/>
      <w:marTop w:val="0"/>
      <w:marBottom w:val="0"/>
      <w:divBdr>
        <w:top w:val="none" w:sz="0" w:space="0" w:color="auto"/>
        <w:left w:val="none" w:sz="0" w:space="0" w:color="auto"/>
        <w:bottom w:val="none" w:sz="0" w:space="0" w:color="auto"/>
        <w:right w:val="none" w:sz="0" w:space="0" w:color="auto"/>
      </w:divBdr>
    </w:div>
    <w:div w:id="1285309386">
      <w:bodyDiv w:val="1"/>
      <w:marLeft w:val="0"/>
      <w:marRight w:val="0"/>
      <w:marTop w:val="0"/>
      <w:marBottom w:val="0"/>
      <w:divBdr>
        <w:top w:val="none" w:sz="0" w:space="0" w:color="auto"/>
        <w:left w:val="none" w:sz="0" w:space="0" w:color="auto"/>
        <w:bottom w:val="none" w:sz="0" w:space="0" w:color="auto"/>
        <w:right w:val="none" w:sz="0" w:space="0" w:color="auto"/>
      </w:divBdr>
    </w:div>
    <w:div w:id="13838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utah.edu/~alfeld/math/pi.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ath.utah.edu/~alfeld/math/equations/equations.html" TargetMode="External"/><Relationship Id="rId12" Type="http://schemas.openxmlformats.org/officeDocument/2006/relationships/hyperlink" Target="http://www.math.utah.edu/~alfeld/math/se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utah.edu/~alfeld/math/equations/proof.html"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www.math.utah.edu/~alfeld/math/mandelbrot/mandelbrot.html" TargetMode="External"/><Relationship Id="rId4" Type="http://schemas.openxmlformats.org/officeDocument/2006/relationships/webSettings" Target="webSettings.xml"/><Relationship Id="rId9" Type="http://schemas.openxmlformats.org/officeDocument/2006/relationships/hyperlink" Target="http://www.math.utah.edu/~alfeld/math/e.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math.utah.edu/~alfeld/math/equations/equa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d\Documents\d\w475\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Template>
  <TotalTime>1</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Memorandum</vt:lpstr>
    </vt:vector>
  </TitlesOfParts>
  <Company>MSU</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creator>Roland Nord</dc:creator>
  <cp:lastModifiedBy>Naheem olaniyan</cp:lastModifiedBy>
  <cp:revision>2</cp:revision>
  <cp:lastPrinted>2000-02-11T19:08:00Z</cp:lastPrinted>
  <dcterms:created xsi:type="dcterms:W3CDTF">2019-04-04T02:42:00Z</dcterms:created>
  <dcterms:modified xsi:type="dcterms:W3CDTF">2019-04-04T02:42:00Z</dcterms:modified>
</cp:coreProperties>
</file>